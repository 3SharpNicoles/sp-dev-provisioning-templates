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xmlns:a16="http://schemas.microsoft.com/office/drawing/2014/main" xmlns:a14="http://schemas.microsoft.com/office/drawing/2010/main" mc:Ignorable="w14 w15 w16se w16cid wp14">
  <w:body>
    <w:p w:rsidR="1699FA06" w:rsidP="1699FA06" w:rsidRDefault="1699FA06" w14:noSpellErr="1" w14:paraId="7CECC207" w14:textId="7827E9C3">
      <w:pPr>
        <w:pStyle w:val="Title"/>
        <w:spacing w:before="0" w:after="0"/>
        <w:rPr>
          <w:rFonts w:ascii="Freestyle Script" w:hAnsi="Freestyle Script"/>
          <w:i w:val="1"/>
          <w:iCs w:val="1"/>
          <w:sz w:val="48"/>
          <w:szCs w:val="48"/>
        </w:rPr>
      </w:pPr>
    </w:p>
    <w:p w:rsidR="1699FA06" w:rsidP="1699FA06" w:rsidRDefault="1699FA06" w14:noSpellErr="1" w14:paraId="32386B70" w14:textId="0D8FC525">
      <w:pPr>
        <w:pStyle w:val="Title"/>
        <w:spacing w:before="0" w:after="0"/>
        <w:rPr>
          <w:rFonts w:ascii="Freestyle Script" w:hAnsi="Freestyle Script"/>
          <w:i w:val="1"/>
          <w:iCs w:val="1"/>
          <w:sz w:val="48"/>
          <w:szCs w:val="48"/>
        </w:rPr>
      </w:pPr>
    </w:p>
    <w:p w:rsidR="1699FA06" w:rsidP="1699FA06" w:rsidRDefault="1699FA06" w14:noSpellErr="1" w14:paraId="746B9BAA" w14:textId="2D27088E">
      <w:pPr>
        <w:pStyle w:val="Title"/>
        <w:spacing w:before="0" w:after="0"/>
        <w:rPr>
          <w:rFonts w:ascii="Freestyle Script" w:hAnsi="Freestyle Script"/>
          <w:i w:val="1"/>
          <w:iCs w:val="1"/>
          <w:sz w:val="48"/>
          <w:szCs w:val="48"/>
        </w:rPr>
      </w:pPr>
    </w:p>
    <w:p w:rsidRPr="00A13F81" w:rsidR="00C6554A" w:rsidP="1699FA06" w:rsidRDefault="00FC1E7C" w14:paraId="6030BF01" w14:textId="12C66BF2" w14:noSpellErr="1">
      <w:pPr>
        <w:pStyle w:val="Title"/>
        <w:spacing w:before="0" w:after="0"/>
        <w:rPr>
          <w:rFonts w:ascii="Freestyle Script" w:hAnsi="Freestyle Script"/>
          <w:i w:val="1"/>
          <w:iCs w:val="1"/>
          <w:sz w:val="72"/>
          <w:szCs w:val="72"/>
        </w:rPr>
      </w:pPr>
      <w:r w:rsidRPr="1699FA06" w:rsidR="1699FA06">
        <w:rPr>
          <w:rFonts w:ascii="Freestyle Script" w:hAnsi="Freestyle Script"/>
          <w:i w:val="1"/>
          <w:iCs w:val="1"/>
          <w:sz w:val="72"/>
          <w:szCs w:val="72"/>
        </w:rPr>
        <w:t>O</w:t>
      </w:r>
      <w:r w:rsidRPr="1699FA06" w:rsidR="1699FA06">
        <w:rPr>
          <w:rFonts w:ascii="Freestyle Script" w:hAnsi="Freestyle Script"/>
          <w:i w:val="1"/>
          <w:iCs w:val="1"/>
          <w:sz w:val="72"/>
          <w:szCs w:val="72"/>
        </w:rPr>
        <w:t>ur Water, Our Future</w:t>
      </w:r>
    </w:p>
    <w:p w:rsidRPr="00A13F81" w:rsidR="005E291F" w:rsidP="1699FA06" w:rsidRDefault="516814EE" w14:paraId="5556175B" w14:textId="7E8F6A12" w14:noSpellErr="1">
      <w:pPr>
        <w:spacing w:before="0" w:after="0" w:line="240" w:lineRule="auto"/>
        <w:jc w:val="center"/>
        <w:rPr>
          <w:rFonts w:ascii="Tw Cen MT Condensed" w:hAnsi="Tw Cen MT Condensed"/>
          <w:sz w:val="124"/>
          <w:szCs w:val="124"/>
        </w:rPr>
      </w:pPr>
      <w:r w:rsidRPr="1699FA06" w:rsidR="1699FA06">
        <w:rPr>
          <w:rFonts w:ascii="Tw Cen MT Condensed" w:hAnsi="Tw Cen MT Condensed"/>
          <w:sz w:val="124"/>
          <w:szCs w:val="124"/>
        </w:rPr>
        <w:t>WATER QUALITY REPORT</w:t>
      </w:r>
    </w:p>
    <w:p w:rsidR="1699FA06" w:rsidP="1699FA06" w:rsidRDefault="1699FA06" w14:noSpellErr="1" w14:paraId="16090EEA" w14:textId="47BA5695">
      <w:pPr>
        <w:pStyle w:val="Subtitle"/>
        <w:numPr>
          <w:numId w:val="0"/>
        </w:numPr>
        <w:spacing w:after="0"/>
        <w:rPr>
          <w:caps w:val="0"/>
          <w:smallCaps w:val="0"/>
          <w:sz w:val="40"/>
          <w:szCs w:val="40"/>
        </w:rPr>
      </w:pPr>
      <w:r w:rsidRPr="1699FA06" w:rsidR="1699FA06">
        <w:rPr>
          <w:caps w:val="0"/>
          <w:smallCaps w:val="0"/>
          <w:sz w:val="36"/>
          <w:szCs w:val="36"/>
        </w:rPr>
        <w:t>Contoso Public Utilities</w:t>
      </w:r>
    </w:p>
    <w:p w:rsidRPr="00A13F81" w:rsidR="516814EE" w:rsidP="23EEB3FA" w:rsidRDefault="516814EE" w14:paraId="67BBE25B" w14:textId="5DC9A129">
      <w:pPr>
        <w:pStyle w:val="Subtitle"/>
        <w:numPr>
          <w:numId w:val="0"/>
        </w:numPr>
        <w:spacing w:after="0"/>
        <w:rPr>
          <w:caps w:val="0"/>
          <w:color w:val="FFFFFF" w:themeColor="background1"/>
          <w:sz w:val="28"/>
          <w:szCs w:val="28"/>
        </w:rPr>
      </w:pPr>
      <w:r w:rsidRPr="1699FA06" w:rsidR="1699FA06">
        <w:rPr>
          <w:caps w:val="0"/>
          <w:smallCaps w:val="0"/>
          <w:color w:val="FFFFFF" w:themeColor="background1" w:themeTint="FF" w:themeShade="FF"/>
          <w:sz w:val="32"/>
          <w:szCs w:val="32"/>
        </w:rPr>
        <w:t>Spacing</w:t>
      </w:r>
    </w:p>
    <w:p w:rsidR="1699FA06" w:rsidP="1699FA06" w:rsidRDefault="1699FA06" w14:paraId="054F6901" w14:textId="1189D885" w14:noSpellErr="1">
      <w:pPr>
        <w:pStyle w:val="Subtitle"/>
        <w:numPr>
          <w:numId w:val="0"/>
        </w:numPr>
        <w:spacing w:after="0"/>
      </w:pPr>
      <w:r>
        <w:drawing>
          <wp:inline wp14:editId="6EDE4B5A" wp14:anchorId="2BFF0973">
            <wp:extent cx="5943600" cy="3305790"/>
            <wp:effectExtent l="0" t="0" r="0" b="0"/>
            <wp:docPr id="1205712069" name="picture" title=""/>
            <wp:cNvGraphicFramePr>
              <a:graphicFrameLocks/>
            </wp:cNvGraphicFramePr>
            <a:graphic>
              <a:graphicData uri="http://schemas.openxmlformats.org/drawingml/2006/picture">
                <pic:pic>
                  <pic:nvPicPr>
                    <pic:cNvPr id="0" name="picture"/>
                    <pic:cNvPicPr/>
                  </pic:nvPicPr>
                  <pic:blipFill>
                    <a:blip r:embed="R938a901538e143f6">
                      <a:extLst xmlns:a="http://schemas.openxmlformats.org/drawingml/2006/main">
                        <a:ext uri="{FF2B5EF4-FFF2-40B4-BE49-F238E27FC236}">
                          <a16:creationId xmlns="" xmlns:o="urn:schemas-microsoft-com:office:office" xmlns:v="urn:schemas-microsoft-com:vml" xmlns:w10="urn:schemas-microsoft-com:office:word" xmlns:w="http://schemas.openxmlformats.org/wordprocessingml/2006/main" xmlns:a14="http://schemas.microsoft.com/office/drawing/2010/main" xmlns:a16="http://schemas.microsoft.com/office/drawing/2014/main" xmlns:arto="http://schemas.microsoft.com/office/word/2006/arto" xmlns:adec="http://schemas.microsoft.com/office/drawing/2017/decorative" id="{507FFE73-A93E-449E-9CD9-DD2D8C49B73C}"/>
                        </a:ext>
                      </a:extLst>
                    </a:blip>
                    <a:srcRect l="0" t="0" r="0" b="11034"/>
                    <a:stretch>
                      <a:fillRect/>
                    </a:stretch>
                  </pic:blipFill>
                  <pic:spPr xmlns:pic="http://schemas.openxmlformats.org/drawingml/2006/picture">
                    <a:xfrm xmlns:a="http://schemas.openxmlformats.org/drawingml/2006/main" rot="0" flipH="0" flipV="0">
                      <a:off x="0" y="0"/>
                      <a:ext cx="5943600" cy="3305790"/>
                    </a:xfrm>
                    <a:prstGeom xmlns:a="http://schemas.openxmlformats.org/drawingml/2006/main" prst="rect">
                      <a:avLst/>
                    </a:prstGeom>
                  </pic:spPr>
                </pic:pic>
              </a:graphicData>
            </a:graphic>
          </wp:inline>
        </w:drawing>
      </w:r>
    </w:p>
    <w:p w:rsidR="1699FA06" w:rsidP="1699FA06" w:rsidRDefault="1699FA06" w14:noSpellErr="1" w14:paraId="69D7A520" w14:textId="6238C2F2">
      <w:pPr>
        <w:pStyle w:val="Subtitle"/>
        <w:numPr>
          <w:numId w:val="0"/>
        </w:numPr>
        <w:spacing w:after="0"/>
      </w:pPr>
    </w:p>
    <w:p w:rsidR="1699FA06" w:rsidP="1699FA06" w:rsidRDefault="1699FA06" w14:noSpellErr="1" w14:paraId="3BC9530B" w14:textId="074F2803">
      <w:pPr>
        <w:pStyle w:val="Subtitle"/>
        <w:numPr>
          <w:numId w:val="0"/>
        </w:numPr>
        <w:spacing w:after="0"/>
      </w:pPr>
    </w:p>
    <w:p w:rsidR="1699FA06" w:rsidP="1699FA06" w:rsidRDefault="1699FA06" w14:noSpellErr="1" w14:paraId="16F0A259" w14:textId="368B7D28">
      <w:pPr>
        <w:pStyle w:val="Subtitle"/>
        <w:numPr>
          <w:numId w:val="0"/>
        </w:numPr>
        <w:spacing w:after="0"/>
      </w:pPr>
    </w:p>
    <w:p w:rsidR="1699FA06" w:rsidP="1699FA06" w:rsidRDefault="1699FA06" w14:noSpellErr="1" w14:paraId="4550459B" w14:textId="51A24CEE">
      <w:pPr>
        <w:pStyle w:val="Subtitle"/>
        <w:numPr>
          <w:numId w:val="0"/>
        </w:numPr>
        <w:spacing w:after="0"/>
      </w:pPr>
    </w:p>
    <w:p w:rsidR="1699FA06" w:rsidP="1699FA06" w:rsidRDefault="1699FA06" w14:paraId="7505BCF7" w14:textId="36F3B82B" w14:noSpellErr="1">
      <w:pPr>
        <w:pStyle w:val="Subtitle"/>
        <w:numPr>
          <w:numId w:val="0"/>
        </w:numPr>
        <w:spacing w:after="0"/>
      </w:pPr>
    </w:p>
    <w:p w:rsidR="552748A8" w:rsidP="552748A8" w:rsidRDefault="552748A8" w14:noSpellErr="1" w14:paraId="3C4861EF" w14:textId="0B19EC1C">
      <w:pPr>
        <w:pStyle w:val="Subtitle"/>
        <w:numPr>
          <w:numId w:val="0"/>
        </w:numPr>
        <w:spacing w:after="0"/>
      </w:pPr>
    </w:p>
    <w:p w:rsidR="552748A8" w:rsidP="552748A8" w:rsidRDefault="552748A8" w14:noSpellErr="1" w14:paraId="6CDC65BE" w14:textId="324E87F4">
      <w:pPr>
        <w:pStyle w:val="Subtitle"/>
        <w:numPr>
          <w:numId w:val="0"/>
        </w:numPr>
        <w:spacing w:after="0"/>
      </w:pPr>
    </w:p>
    <w:p w:rsidR="1699FA06" w:rsidP="1699FA06" w:rsidRDefault="1699FA06" w14:noSpellErr="1" w14:paraId="70243E33" w14:textId="054877AB">
      <w:pPr>
        <w:pStyle w:val="Subtitle"/>
        <w:numPr>
          <w:numId w:val="0"/>
        </w:numPr>
        <w:spacing w:after="0"/>
      </w:pPr>
    </w:p>
    <w:p w:rsidR="1699FA06" w:rsidP="1699FA06" w:rsidRDefault="1699FA06" w14:noSpellErr="1" w14:paraId="1111F208" w14:textId="38B85BF1">
      <w:pPr>
        <w:pStyle w:val="Subtitle"/>
        <w:numPr>
          <w:numId w:val="0"/>
        </w:numPr>
        <w:spacing w:after="0"/>
      </w:pPr>
    </w:p>
    <w:p w:rsidR="1699FA06" w:rsidP="1699FA06" w:rsidRDefault="1699FA06" w14:noSpellErr="1" w14:paraId="07F6515E" w14:textId="1E5F9EC8">
      <w:pPr>
        <w:pStyle w:val="Subtitle"/>
        <w:numPr>
          <w:numId w:val="0"/>
        </w:numPr>
        <w:spacing w:after="0"/>
      </w:pPr>
    </w:p>
    <w:p w:rsidRPr="00F31389" w:rsidR="00EE6A93" w:rsidP="0085393E" w:rsidRDefault="009B1D0E" w14:paraId="4B81A283" w14:textId="2683CED8">
      <w:pPr>
        <w:pStyle w:val="Heading1"/>
        <w:rPr>
          <w:rFonts w:ascii="Segoe UI" w:hAnsi="Segoe UI" w:cs="Segoe UI"/>
          <w:sz w:val="36"/>
          <w:szCs w:val="36"/>
        </w:rPr>
      </w:pPr>
      <w:bookmarkStart w:name="_Toc523830423" w:id="0"/>
      <w:bookmarkStart w:name="_Toc523911375" w:id="1"/>
      <w:bookmarkStart w:name="_Toc523923990" w:id="2"/>
      <w:r w:rsidRPr="00F31389">
        <w:rPr>
          <w:rFonts w:ascii="Segoe UI" w:hAnsi="Segoe UI" w:cs="Segoe UI"/>
          <w:sz w:val="36"/>
          <w:szCs w:val="36"/>
        </w:rPr>
        <w:t>A Letter from the General Manager/CEO</w:t>
      </w:r>
      <w:bookmarkEnd w:id="0"/>
      <w:bookmarkEnd w:id="1"/>
      <w:bookmarkEnd w:id="2"/>
    </w:p>
    <w:p w:rsidRPr="00F31389" w:rsidR="009B1D0E" w:rsidP="00E53815" w:rsidRDefault="009B1D0E" w14:paraId="7CA7F1E3" w14:textId="6AC610DB">
      <w:pPr>
        <w:rPr>
          <w:rFonts w:ascii="Segoe UI" w:hAnsi="Segoe UI" w:cs="Segoe UI"/>
          <w:sz w:val="24"/>
          <w:szCs w:val="24"/>
        </w:rPr>
      </w:pPr>
      <w:r w:rsidRPr="50EF7D27">
        <w:rPr>
          <w:rFonts w:ascii="Segoe UI" w:hAnsi="Segoe UI" w:cs="Segoe UI"/>
          <w:sz w:val="24"/>
          <w:szCs w:val="24"/>
        </w:rPr>
        <w:t>Dear Customer,</w:t>
      </w:r>
    </w:p>
    <w:p w:rsidRPr="00F31389" w:rsidR="009B1D0E" w:rsidP="00E53815" w:rsidRDefault="009B1D0E" w14:paraId="225CB648" w14:textId="798E4246">
      <w:pPr>
        <w:rPr>
          <w:rFonts w:ascii="Segoe UI" w:hAnsi="Segoe UI" w:cs="Segoe UI"/>
          <w:sz w:val="24"/>
          <w:szCs w:val="24"/>
        </w:rPr>
      </w:pPr>
      <w:r w:rsidRPr="50EF7D27">
        <w:rPr>
          <w:rFonts w:ascii="Segoe UI" w:hAnsi="Segoe UI" w:cs="Segoe UI"/>
          <w:sz w:val="24"/>
          <w:szCs w:val="24"/>
        </w:rPr>
        <w:t xml:space="preserve">Water is essential to life, and every community should be able to rely on the safety, high quality, and affordability of the water they use every day. </w:t>
      </w:r>
      <w:r w:rsidRPr="50EF7D27" w:rsidR="00F21701">
        <w:rPr>
          <w:rFonts w:ascii="Segoe UI" w:hAnsi="Segoe UI" w:cs="Segoe UI"/>
          <w:sz w:val="24"/>
          <w:szCs w:val="24"/>
        </w:rPr>
        <w:t>Contoso</w:t>
      </w:r>
      <w:r w:rsidRPr="50EF7D27">
        <w:rPr>
          <w:rFonts w:ascii="Segoe UI" w:hAnsi="Segoe UI" w:cs="Segoe UI"/>
          <w:sz w:val="24"/>
          <w:szCs w:val="24"/>
        </w:rPr>
        <w:t xml:space="preserve"> is fortunate to have some of the best water in the nation, sourced from protected watersheds high in the Cascade Mountains, and it is </w:t>
      </w:r>
      <w:r w:rsidRPr="50EF7D27" w:rsidR="00F21701">
        <w:rPr>
          <w:rFonts w:ascii="Segoe UI" w:hAnsi="Segoe UI" w:cs="Segoe UI"/>
          <w:sz w:val="24"/>
          <w:szCs w:val="24"/>
        </w:rPr>
        <w:t>Contoso</w:t>
      </w:r>
      <w:r w:rsidRPr="50EF7D27">
        <w:rPr>
          <w:rFonts w:ascii="Segoe UI" w:hAnsi="Segoe UI" w:cs="Segoe UI"/>
          <w:sz w:val="24"/>
          <w:szCs w:val="24"/>
        </w:rPr>
        <w:t xml:space="preserve"> Public Utilities’ (</w:t>
      </w:r>
      <w:r w:rsidRPr="50EF7D27" w:rsidR="00F21701">
        <w:rPr>
          <w:rFonts w:ascii="Segoe UI" w:hAnsi="Segoe UI" w:cs="Segoe UI"/>
          <w:sz w:val="24"/>
          <w:szCs w:val="24"/>
        </w:rPr>
        <w:t>CPU</w:t>
      </w:r>
      <w:r w:rsidRPr="50EF7D27">
        <w:rPr>
          <w:rFonts w:ascii="Segoe UI" w:hAnsi="Segoe UI" w:cs="Segoe UI"/>
          <w:sz w:val="24"/>
          <w:szCs w:val="24"/>
        </w:rPr>
        <w:t>) job to take care of it.</w:t>
      </w:r>
    </w:p>
    <w:p w:rsidRPr="00F31389" w:rsidR="009B1D0E" w:rsidP="00E53815" w:rsidRDefault="5E547DFF" w14:paraId="7BC695C8" w14:textId="54D64E47">
      <w:pPr>
        <w:rPr>
          <w:rFonts w:ascii="Segoe UI" w:hAnsi="Segoe UI" w:cs="Segoe UI"/>
          <w:sz w:val="24"/>
          <w:szCs w:val="24"/>
        </w:rPr>
      </w:pPr>
      <w:r w:rsidRPr="50EF7D27">
        <w:rPr>
          <w:rFonts w:ascii="Segoe UI" w:hAnsi="Segoe UI" w:cs="Segoe UI"/>
          <w:sz w:val="24"/>
          <w:szCs w:val="24"/>
        </w:rPr>
        <w:t xml:space="preserve">In addition to important facts about our water quality, this year’s Drinking Water Quality Report contains information that demonstrates CPU’s commitment to stewarding this essential resource and ensuring that </w:t>
      </w:r>
      <w:commentRangeStart w:id="3"/>
      <w:r w:rsidRPr="50EF7D27">
        <w:rPr>
          <w:rFonts w:ascii="Segoe UI" w:hAnsi="Segoe UI" w:cs="Segoe UI"/>
          <w:sz w:val="24"/>
          <w:szCs w:val="24"/>
        </w:rPr>
        <w:t>Contoso residents</w:t>
      </w:r>
      <w:commentRangeEnd w:id="3"/>
      <w:r w:rsidR="009B1D0E">
        <w:rPr>
          <w:rStyle w:val="CommentReference"/>
        </w:rPr>
        <w:commentReference w:id="3"/>
      </w:r>
      <w:r w:rsidRPr="50EF7D27">
        <w:rPr>
          <w:rFonts w:ascii="Segoe UI" w:hAnsi="Segoe UI" w:cs="Segoe UI"/>
          <w:sz w:val="24"/>
          <w:szCs w:val="24"/>
        </w:rPr>
        <w:t xml:space="preserve"> can depend on water quality and reliability now and into the future. This report also highlights ways CPU partners with customers and communities. As we work to become a more community-centered utility, we recognize the vital role that our community plays in protecting our water resources and ensuring we deliver our services in equitable and inclusive ways. Our work makes a difference in people's lives, and we look forward to doing even more to address challenges and community values through collaboration and partnership.</w:t>
      </w:r>
    </w:p>
    <w:p w:rsidRPr="00F31389" w:rsidR="009B1D0E" w:rsidP="00E53815" w:rsidRDefault="009B1D0E" w14:paraId="4CF98789" w14:textId="0C783ED5">
      <w:pPr>
        <w:rPr>
          <w:rFonts w:ascii="Segoe UI" w:hAnsi="Segoe UI" w:cs="Segoe UI"/>
          <w:sz w:val="24"/>
          <w:szCs w:val="24"/>
        </w:rPr>
      </w:pPr>
      <w:r w:rsidRPr="50EF7D27">
        <w:rPr>
          <w:rFonts w:ascii="Segoe UI" w:hAnsi="Segoe UI" w:cs="Segoe UI"/>
          <w:sz w:val="24"/>
          <w:szCs w:val="24"/>
        </w:rPr>
        <w:t>I hope the information in this report helps you connect to this valuable resource that we all share.</w:t>
      </w:r>
    </w:p>
    <w:p w:rsidRPr="00F31389" w:rsidR="00E53815" w:rsidP="00E53815" w:rsidRDefault="009B1D0E" w14:paraId="6E99EA38" w14:textId="44A10E82">
      <w:pPr>
        <w:rPr>
          <w:rFonts w:ascii="Segoe UI" w:hAnsi="Segoe UI" w:cs="Segoe UI"/>
          <w:sz w:val="24"/>
          <w:szCs w:val="24"/>
        </w:rPr>
      </w:pPr>
      <w:r w:rsidRPr="50EF7D27">
        <w:rPr>
          <w:rFonts w:ascii="Segoe UI" w:hAnsi="Segoe UI" w:cs="Segoe UI"/>
          <w:sz w:val="24"/>
          <w:szCs w:val="24"/>
        </w:rPr>
        <w:t>Sincerely,</w:t>
      </w:r>
    </w:p>
    <w:p w:rsidRPr="00F31389" w:rsidR="009B1D0E" w:rsidP="009B1D0E" w:rsidRDefault="009B1D0E" w14:paraId="07997CE9" w14:textId="601DC508">
      <w:pPr>
        <w:rPr>
          <w:rFonts w:ascii="Segoe UI" w:hAnsi="Segoe UI" w:cs="Segoe UI"/>
          <w:sz w:val="36"/>
          <w:szCs w:val="36"/>
        </w:rPr>
      </w:pPr>
      <w:r w:rsidRPr="50EF7D27">
        <w:rPr>
          <w:rFonts w:ascii="Segoe UI" w:hAnsi="Segoe UI" w:cs="Segoe UI"/>
          <w:sz w:val="24"/>
          <w:szCs w:val="24"/>
        </w:rPr>
        <w:t xml:space="preserve">Mami Hara </w:t>
      </w:r>
    </w:p>
    <w:p w:rsidRPr="00F31389" w:rsidR="009B1D0E" w:rsidP="0088187B" w:rsidRDefault="009B1D0E" w14:paraId="2659AC98" w14:textId="77777777">
      <w:pPr>
        <w:pStyle w:val="Style1"/>
        <w:rPr>
          <w:rFonts w:ascii="Segoe UI" w:hAnsi="Segoe UI" w:cs="Segoe UI"/>
          <w:sz w:val="24"/>
          <w:szCs w:val="24"/>
        </w:rPr>
      </w:pPr>
      <w:r w:rsidRPr="50EF7D27">
        <w:rPr>
          <w:rFonts w:ascii="Segoe UI" w:hAnsi="Segoe UI" w:cs="Segoe UI"/>
          <w:sz w:val="24"/>
          <w:szCs w:val="24"/>
        </w:rPr>
        <w:t xml:space="preserve">General Manager/CEO </w:t>
      </w:r>
    </w:p>
    <w:p w:rsidRPr="00F31389" w:rsidR="009B1D0E" w:rsidP="0088187B" w:rsidRDefault="00F21701" w14:paraId="6408A89B" w14:textId="39214E40">
      <w:pPr>
        <w:rPr>
          <w:rFonts w:ascii="Segoe UI" w:hAnsi="Segoe UI" w:cs="Segoe UI"/>
          <w:i/>
          <w:color w:val="A6A6A6" w:themeColor="background1" w:themeShade="A6"/>
          <w:sz w:val="24"/>
          <w:szCs w:val="24"/>
        </w:rPr>
      </w:pPr>
      <w:r w:rsidRPr="50EF7D27">
        <w:rPr>
          <w:rFonts w:ascii="Segoe UI" w:hAnsi="Segoe UI" w:cs="Segoe UI"/>
          <w:i/>
          <w:color w:val="A6A6A6" w:themeColor="background1" w:themeShade="A6"/>
          <w:sz w:val="24"/>
          <w:szCs w:val="24"/>
        </w:rPr>
        <w:t>Contoso</w:t>
      </w:r>
      <w:r w:rsidRPr="50EF7D27" w:rsidR="009B1D0E">
        <w:rPr>
          <w:rFonts w:ascii="Segoe UI" w:hAnsi="Segoe UI" w:cs="Segoe UI"/>
          <w:i/>
          <w:color w:val="A6A6A6" w:themeColor="background1" w:themeShade="A6"/>
          <w:sz w:val="24"/>
          <w:szCs w:val="24"/>
        </w:rPr>
        <w:t xml:space="preserve"> Public Utilities</w:t>
      </w:r>
    </w:p>
    <w:p w:rsidRPr="00F31389" w:rsidR="5E547DFF" w:rsidP="341F1D8C" w:rsidRDefault="341F1D8C" w14:paraId="7543072A" w14:textId="0F5A95E1">
      <w:pPr>
        <w:spacing w:before="880" w:after="60" w:line="360" w:lineRule="auto"/>
        <w:rPr>
          <w:rFonts w:ascii="Segoe UI" w:hAnsi="Segoe UI" w:eastAsia="Segoe UI" w:cs="Segoe UI"/>
          <w:color w:val="000000" w:themeColor="text1"/>
          <w:sz w:val="36"/>
          <w:szCs w:val="36"/>
        </w:rPr>
      </w:pPr>
      <w:r w:rsidRPr="341F1D8C">
        <w:rPr>
          <w:rFonts w:ascii="Segoe UI" w:hAnsi="Segoe UI" w:eastAsia="Segoe UI" w:cs="Segoe UI"/>
          <w:b/>
          <w:bCs/>
          <w:color w:val="007789" w:themeColor="accent1" w:themeShade="BF"/>
          <w:sz w:val="36"/>
          <w:szCs w:val="36"/>
        </w:rPr>
        <w:t>Safety First</w:t>
      </w:r>
    </w:p>
    <w:p w:rsidRPr="00F31389" w:rsidR="009B1D0E" w:rsidP="00DF3C42" w:rsidRDefault="00F21701" w14:paraId="09A2BF07" w14:textId="1DED4B69">
      <w:pPr>
        <w:rPr>
          <w:rFonts w:ascii="Segoe UI" w:hAnsi="Segoe UI" w:eastAsia="Segoe UI" w:cs="Segoe UI"/>
          <w:color w:val="000000" w:themeColor="text1"/>
          <w:sz w:val="24"/>
          <w:szCs w:val="24"/>
        </w:rPr>
      </w:pPr>
      <w:r w:rsidRPr="341F1D8C">
        <w:rPr>
          <w:rFonts w:ascii="Segoe UI" w:hAnsi="Segoe UI" w:eastAsia="Segoe UI" w:cs="Segoe UI"/>
          <w:sz w:val="24"/>
          <w:szCs w:val="24"/>
        </w:rPr>
        <w:t>Contoso</w:t>
      </w:r>
      <w:r w:rsidRPr="341F1D8C" w:rsidR="009B1D0E">
        <w:rPr>
          <w:rFonts w:ascii="Segoe UI" w:hAnsi="Segoe UI" w:eastAsia="Segoe UI" w:cs="Segoe UI"/>
          <w:sz w:val="24"/>
          <w:szCs w:val="24"/>
        </w:rPr>
        <w:t>’s drinking water surpasses all federal and state drinking water standards.</w:t>
      </w:r>
    </w:p>
    <w:p w:rsidRPr="00F31389" w:rsidR="745A72BC" w:rsidP="00DF3C42" w:rsidRDefault="745A72BC" w14:paraId="62C73518" w14:textId="25B7B03A">
      <w:pPr>
        <w:rPr>
          <w:rFonts w:ascii="Segoe UI" w:hAnsi="Segoe UI" w:eastAsia="Segoe UI" w:cs="Segoe UI"/>
          <w:color w:val="000000" w:themeColor="text1"/>
          <w:sz w:val="24"/>
          <w:szCs w:val="24"/>
        </w:rPr>
      </w:pPr>
      <w:r w:rsidRPr="341F1D8C">
        <w:rPr>
          <w:rFonts w:ascii="Segoe UI" w:hAnsi="Segoe UI" w:eastAsia="Segoe UI" w:cs="Segoe UI"/>
          <w:sz w:val="24"/>
          <w:szCs w:val="24"/>
        </w:rPr>
        <w:t>CPU tests and treats your water every day. The expert testing and engineering staff at our water quality laboratory is committed to keeping your water clean. We test samples from the region between 10 and 100 times per day. Key points within the water system are monitored 24/7. We are engaging with BPO to get data on supplier reliability for this component. Customers will also be able to organize their photos for editing and sharing via a new mobile app we have in development. Upon launching, our goal is to have a MAU of 100,000 within 6 months.</w:t>
      </w:r>
    </w:p>
    <w:p w:rsidRPr="00F31389" w:rsidR="00B204E2" w:rsidP="00DF3C42" w:rsidRDefault="00B204E2" w14:paraId="0CE0A24C" w14:textId="1F3BD9E7">
      <w:pPr>
        <w:rPr>
          <w:rFonts w:ascii="Segoe UI" w:hAnsi="Segoe UI" w:eastAsia="Segoe UI" w:cs="Segoe UI"/>
          <w:color w:val="000000" w:themeColor="text1"/>
          <w:sz w:val="24"/>
          <w:szCs w:val="24"/>
        </w:rPr>
      </w:pPr>
    </w:p>
    <w:p w:rsidRPr="00F31389" w:rsidR="009B1D0E" w:rsidP="341F1D8C" w:rsidRDefault="5E547DFF" w14:paraId="1AAE1BFB" w14:textId="580A1765">
      <w:pPr>
        <w:spacing w:after="160" w:line="240" w:lineRule="auto"/>
        <w:jc w:val="center"/>
        <w:rPr>
          <w:rFonts w:ascii="Segoe UI" w:hAnsi="Segoe UI" w:eastAsia="Segoe UI" w:cs="Segoe UI"/>
          <w:color w:val="000000" w:themeColor="text1"/>
          <w:sz w:val="24"/>
          <w:szCs w:val="24"/>
        </w:rPr>
      </w:pPr>
      <w:r>
        <w:drawing>
          <wp:inline wp14:editId="6446517E" wp14:anchorId="10448B48">
            <wp:extent cx="5943600" cy="1647825"/>
            <wp:effectExtent l="0" t="0" r="0" b="0"/>
            <wp:docPr id="1948496264" name="picture" title=""/>
            <wp:cNvGraphicFramePr>
              <a:graphicFrameLocks noChangeAspect="1"/>
            </wp:cNvGraphicFramePr>
            <a:graphic>
              <a:graphicData uri="http://schemas.openxmlformats.org/drawingml/2006/picture">
                <pic:pic>
                  <pic:nvPicPr>
                    <pic:cNvPr id="0" name="picture"/>
                    <pic:cNvPicPr/>
                  </pic:nvPicPr>
                  <pic:blipFill>
                    <a:blip r:embed="R6d1252e6843149e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1647825"/>
                    </a:xfrm>
                    <a:prstGeom prst="rect">
                      <a:avLst/>
                    </a:prstGeom>
                  </pic:spPr>
                </pic:pic>
              </a:graphicData>
            </a:graphic>
          </wp:inline>
        </w:drawing>
      </w:r>
    </w:p>
    <w:p w:rsidRPr="00F31389" w:rsidR="00B204E2" w:rsidP="341F1D8C" w:rsidRDefault="00B204E2" w14:paraId="73C89136" w14:textId="6A903271">
      <w:pPr>
        <w:spacing w:after="160" w:line="240" w:lineRule="auto"/>
        <w:jc w:val="center"/>
        <w:rPr>
          <w:rFonts w:ascii="Segoe UI" w:hAnsi="Segoe UI" w:eastAsia="Segoe UI" w:cs="Segoe UI"/>
          <w:color w:val="000000" w:themeColor="text1"/>
          <w:sz w:val="19"/>
          <w:szCs w:val="19"/>
        </w:rPr>
      </w:pPr>
    </w:p>
    <w:p w:rsidRPr="00F31389" w:rsidR="00F30CDE" w:rsidP="341F1D8C" w:rsidRDefault="5E547DFF" w14:paraId="16B17051" w14:textId="1A9CB8B7">
      <w:pPr>
        <w:spacing w:after="160" w:line="240" w:lineRule="auto"/>
        <w:jc w:val="center"/>
        <w:rPr>
          <w:rFonts w:ascii="Segoe UI" w:hAnsi="Segoe UI" w:eastAsia="Segoe UI" w:cs="Segoe UI"/>
          <w:color w:val="000000" w:themeColor="text1"/>
          <w:sz w:val="19"/>
          <w:szCs w:val="19"/>
        </w:rPr>
      </w:pPr>
      <w:r w:rsidRPr="341F1D8C">
        <w:rPr>
          <w:rFonts w:ascii="Segoe UI" w:hAnsi="Segoe UI" w:eastAsia="Segoe UI" w:cs="Segoe UI"/>
          <w:sz w:val="19"/>
          <w:szCs w:val="19"/>
        </w:rPr>
        <w:t>There are more than 90 water sampling stations throughout Contoso and surrounding areas that CPU uses to test the quality of your drinking water every day.</w:t>
      </w:r>
    </w:p>
    <w:p w:rsidRPr="00F31389" w:rsidR="5E547DFF" w:rsidP="341F1D8C" w:rsidRDefault="5E547DFF" w14:paraId="2B0558F9" w14:textId="717D0E81">
      <w:pPr>
        <w:spacing w:after="160" w:line="259" w:lineRule="auto"/>
        <w:rPr>
          <w:rFonts w:ascii="Calibri" w:hAnsi="Calibri" w:eastAsia="Calibri" w:cs="Calibri"/>
          <w:color w:val="000000" w:themeColor="text1"/>
          <w:sz w:val="21"/>
          <w:szCs w:val="21"/>
        </w:rPr>
      </w:pPr>
    </w:p>
    <w:p w:rsidRPr="00F31389" w:rsidR="5E547DFF" w:rsidP="5E547DFF" w:rsidRDefault="5E547DFF" w14:paraId="7E6A9D9F" w14:textId="564545F8">
      <w:pPr>
        <w:pStyle w:val="Heading1"/>
        <w:rPr>
          <w:rFonts w:ascii="Segoe UI" w:hAnsi="Segoe UI" w:cs="Segoe UI"/>
          <w:sz w:val="36"/>
          <w:szCs w:val="36"/>
        </w:rPr>
      </w:pPr>
      <w:r w:rsidRPr="00F31389">
        <w:rPr>
          <w:rFonts w:ascii="Segoe UI" w:hAnsi="Segoe UI" w:cs="Segoe UI"/>
          <w:sz w:val="36"/>
          <w:szCs w:val="36"/>
        </w:rPr>
        <w:t>2017 Water Quality Results</w:t>
      </w:r>
    </w:p>
    <w:p w:rsidRPr="00F31389" w:rsidR="5E547DFF" w:rsidP="5B43CFBE" w:rsidRDefault="5B43CFBE" w14:paraId="6FB2986E" w14:textId="67CE386D">
      <w:pPr>
        <w:rPr>
          <w:rFonts w:ascii="Segoe UI" w:hAnsi="Segoe UI" w:cs="Segoe UI"/>
          <w:sz w:val="24"/>
          <w:szCs w:val="24"/>
        </w:rPr>
      </w:pPr>
      <w:r w:rsidRPr="5AA054B2" w:rsidR="5AA054B2">
        <w:rPr>
          <w:rFonts w:ascii="Segoe UI" w:hAnsi="Segoe UI" w:cs="Segoe UI"/>
          <w:sz w:val="24"/>
          <w:szCs w:val="24"/>
        </w:rPr>
        <w:t>Water quality monitoring data can be difficult to interpret. To make all the information fit in one table, we used many acronyms that are defined below the table. In Contoso, if you live south of Green Lake, your water probably comes from the Cedar. Areas north of Green Lake usually receive Tolt water. Each source can provide water to other areas in Contoso if needed.</w:t>
      </w:r>
    </w:p>
    <w:p w:rsidR="5AA054B2" w:rsidP="5AA054B2" w:rsidRDefault="5AA054B2" w14:paraId="7B0C2DD8" w14:textId="1C36612C">
      <w:pPr>
        <w:pStyle w:val="Normal"/>
        <w:rPr>
          <w:rFonts w:ascii="Segoe UI" w:hAnsi="Segoe UI" w:eastAsia="Segoe UI" w:cs="Segoe UI"/>
        </w:rPr>
      </w:pPr>
    </w:p>
    <w:tbl>
      <w:tblPr>
        <w:tblStyle w:val="TableGrid"/>
        <w:tblW w:w="0" w:type="auto"/>
        <w:tblLook w:val="0420" w:firstRow="1" w:lastRow="0" w:firstColumn="0" w:lastColumn="0" w:noHBand="0" w:noVBand="1"/>
      </w:tblPr>
      <w:tblGrid>
        <w:gridCol w:w="2016"/>
        <w:gridCol w:w="1090"/>
        <w:gridCol w:w="1132"/>
        <w:gridCol w:w="997"/>
        <w:gridCol w:w="1275"/>
        <w:gridCol w:w="1290"/>
        <w:gridCol w:w="1290"/>
      </w:tblGrid>
      <w:tr w:rsidR="5AA054B2" w:rsidTr="5268226D" w14:paraId="1B11FF86">
        <w:trPr>
          <w:trHeight w:val="705"/>
        </w:trPr>
        <w:tc>
          <w:tcPr>
            <w:tcW w:w="4238" w:type="dxa"/>
            <w:gridSpan w:val="3"/>
            <w:tcMar/>
            <w:vAlign w:val="center"/>
          </w:tcPr>
          <w:p w:rsidR="5AA054B2" w:rsidP="5268226D" w:rsidRDefault="5AA054B2" w14:paraId="768A8F23" w14:textId="418426DD" w14:noSpellErr="1">
            <w:pPr>
              <w:pStyle w:val="Normal"/>
              <w:bidi w:val="0"/>
              <w:jc w:val="center"/>
              <w:rPr>
                <w:rFonts w:ascii="Segoe UI" w:hAnsi="Segoe UI" w:eastAsia="Segoe UI" w:cs="Segoe UI"/>
                <w:b w:val="1"/>
                <w:bCs w:val="1"/>
              </w:rPr>
            </w:pPr>
            <w:commentRangeStart w:id="1056703898"/>
            <w:r w:rsidRPr="5268226D" w:rsidR="5268226D">
              <w:rPr>
                <w:rFonts w:ascii="Segoe UI" w:hAnsi="Segoe UI" w:eastAsia="Segoe UI" w:cs="Segoe UI"/>
                <w:b w:val="1"/>
                <w:bCs w:val="1"/>
              </w:rPr>
              <w:t>EPA’S ALLOWABLE LIMITS</w:t>
            </w:r>
            <w:commentRangeEnd w:id="1056703898"/>
            <w:r>
              <w:rPr>
                <w:rStyle w:val="CommentReference"/>
              </w:rPr>
              <w:commentReference w:id="1056703898"/>
            </w:r>
          </w:p>
        </w:tc>
        <w:tc>
          <w:tcPr>
            <w:tcW w:w="3562" w:type="dxa"/>
            <w:gridSpan w:val="3"/>
            <w:tcMar/>
            <w:vAlign w:val="center"/>
          </w:tcPr>
          <w:p w:rsidR="5AA054B2" w:rsidP="5268226D" w:rsidRDefault="5AA054B2" w14:paraId="73F02D47" w14:textId="61DF59D3" w14:noSpellErr="1">
            <w:pPr>
              <w:jc w:val="center"/>
              <w:rPr>
                <w:rFonts w:ascii="Segoe UI" w:hAnsi="Segoe UI" w:eastAsia="Segoe UI" w:cs="Segoe UI"/>
                <w:b w:val="1"/>
                <w:bCs w:val="1"/>
              </w:rPr>
            </w:pPr>
            <w:r w:rsidRPr="5268226D" w:rsidR="5268226D">
              <w:rPr>
                <w:rFonts w:ascii="Segoe UI" w:hAnsi="Segoe UI" w:eastAsia="Segoe UI" w:cs="Segoe UI"/>
                <w:b w:val="1"/>
                <w:bCs w:val="1"/>
              </w:rPr>
              <w:t>LEVELS IN TOLT WATE</w:t>
            </w:r>
            <w:r w:rsidRPr="5268226D" w:rsidR="5268226D">
              <w:rPr>
                <w:rFonts w:ascii="Segoe UI" w:hAnsi="Segoe UI" w:eastAsia="Segoe UI" w:cs="Segoe UI"/>
                <w:b w:val="1"/>
                <w:bCs w:val="1"/>
              </w:rPr>
              <w:t>R</w:t>
            </w:r>
          </w:p>
        </w:tc>
        <w:tc>
          <w:tcPr>
            <w:tcW w:w="1290" w:type="dxa"/>
            <w:tcMar/>
          </w:tcPr>
          <w:p w:rsidR="5AA054B2" w:rsidP="5AA054B2" w:rsidRDefault="5AA054B2" w14:paraId="5A9C0AAC" w14:textId="2DCEF00E">
            <w:pPr>
              <w:pStyle w:val="Normal"/>
              <w:rPr>
                <w:rFonts w:ascii="Segoe UI" w:hAnsi="Segoe UI" w:eastAsia="Segoe UI" w:cs="Segoe UI"/>
                <w:b w:val="1"/>
                <w:bCs w:val="1"/>
                <w:color w:val="FFFFFF" w:themeColor="background1" w:themeTint="FF" w:themeShade="FF"/>
                <w:sz w:val="22"/>
                <w:szCs w:val="22"/>
              </w:rPr>
            </w:pPr>
          </w:p>
        </w:tc>
      </w:tr>
      <w:tr w:rsidR="5AA054B2" w:rsidTr="5268226D" w14:paraId="3489E6D6">
        <w:trPr>
          <w:trHeight w:val="5"/>
        </w:trPr>
        <w:tc>
          <w:tcPr>
            <w:tcW w:w="4238" w:type="dxa"/>
            <w:gridSpan w:val="3"/>
            <w:tcMar/>
            <w:vAlign w:val="center"/>
          </w:tcPr>
          <w:p w:rsidR="5AA054B2" w:rsidP="5AA054B2" w:rsidRDefault="5AA054B2" w14:noSpellErr="1" w14:paraId="43842C54">
            <w:pPr>
              <w:rPr>
                <w:rFonts w:ascii="Segoe UI" w:hAnsi="Segoe UI" w:eastAsia="Segoe UI" w:cs="Segoe UI"/>
              </w:rPr>
            </w:pPr>
            <w:r w:rsidRPr="5AA054B2" w:rsidR="5AA054B2">
              <w:rPr>
                <w:rFonts w:ascii="Segoe UI" w:hAnsi="Segoe UI" w:eastAsia="Segoe UI" w:cs="Segoe UI"/>
              </w:rPr>
              <w:t>RAW WATER</w:t>
            </w:r>
          </w:p>
        </w:tc>
        <w:tc>
          <w:tcPr>
            <w:tcW w:w="3562" w:type="dxa"/>
            <w:gridSpan w:val="3"/>
            <w:tcMar/>
            <w:vAlign w:val="center"/>
          </w:tcPr>
          <w:p w:rsidR="5AA054B2" w:rsidP="5AA054B2" w:rsidRDefault="5AA054B2" w14:paraId="0922384C" w14:textId="5A76CF10">
            <w:pPr>
              <w:pStyle w:val="Normal"/>
              <w:rPr>
                <w:rFonts w:ascii="Segoe UI" w:hAnsi="Segoe UI" w:eastAsia="Segoe UI" w:cs="Segoe UI"/>
              </w:rPr>
            </w:pPr>
          </w:p>
        </w:tc>
        <w:tc>
          <w:tcPr>
            <w:tcW w:w="1290" w:type="dxa"/>
            <w:vMerge w:val="restart"/>
            <w:tcMar/>
            <w:vAlign w:val="center"/>
          </w:tcPr>
          <w:p w:rsidR="5AA054B2" w:rsidP="5268226D" w:rsidRDefault="5AA054B2" w14:paraId="6EEA7F5D" w14:noSpellErr="1" w14:textId="100C6893">
            <w:pPr>
              <w:pStyle w:val="Normal"/>
              <w:rPr>
                <w:rFonts w:ascii="Segoe UI" w:hAnsi="Segoe UI" w:eastAsia="Segoe UI" w:cs="Segoe UI"/>
              </w:rPr>
            </w:pPr>
            <w:r>
              <w:drawing>
                <wp:inline wp14:editId="313DF231" wp14:anchorId="4B1D49C9">
                  <wp:extent cx="733425" cy="676275"/>
                  <wp:effectExtent l="0" t="0" r="0" b="0"/>
                  <wp:docPr id="963400232" name="picture" title=""/>
                  <wp:cNvGraphicFramePr>
                    <a:graphicFrameLocks noChangeAspect="1"/>
                  </wp:cNvGraphicFramePr>
                  <a:graphic>
                    <a:graphicData uri="http://schemas.openxmlformats.org/drawingml/2006/picture">
                      <pic:pic>
                        <pic:nvPicPr>
                          <pic:cNvPr id="0" name="picture"/>
                          <pic:cNvPicPr/>
                        </pic:nvPicPr>
                        <pic:blipFill>
                          <a:blip r:embed="R96bb8c62edd44cfd">
                            <a:extLst>
                              <a:ext xmlns:a="http://schemas.openxmlformats.org/drawingml/2006/main" uri="{28A0092B-C50C-407E-A947-70E740481C1C}">
                                <a14:useLocalDpi val="0"/>
                              </a:ext>
                            </a:extLst>
                          </a:blip>
                          <a:stretch>
                            <a:fillRect/>
                          </a:stretch>
                        </pic:blipFill>
                        <pic:spPr>
                          <a:xfrm>
                            <a:off x="0" y="0"/>
                            <a:ext cx="733425" cy="676275"/>
                          </a:xfrm>
                          <a:prstGeom prst="rect">
                            <a:avLst/>
                          </a:prstGeom>
                        </pic:spPr>
                      </pic:pic>
                    </a:graphicData>
                  </a:graphic>
                </wp:inline>
              </w:drawing>
            </w:r>
          </w:p>
        </w:tc>
      </w:tr>
      <w:tr w:rsidR="5AA054B2" w:rsidTr="5268226D" w14:paraId="75BC4841">
        <w:trPr>
          <w:trHeight w:val="2"/>
        </w:trPr>
        <w:tc>
          <w:tcPr>
            <w:tcW w:w="2016" w:type="dxa"/>
            <w:tcMar/>
            <w:vAlign w:val="center"/>
          </w:tcPr>
          <w:p w:rsidR="5AA054B2" w:rsidP="5AA054B2" w:rsidRDefault="5AA054B2" w14:noSpellErr="1" w14:paraId="77E536C2" w14:textId="2F6DA6A4">
            <w:pPr>
              <w:rPr>
                <w:rFonts w:ascii="Segoe UI" w:hAnsi="Segoe UI" w:eastAsia="Segoe UI" w:cs="Segoe UI"/>
              </w:rPr>
            </w:pPr>
            <w:r w:rsidRPr="5AA054B2" w:rsidR="5AA054B2">
              <w:rPr>
                <w:rFonts w:ascii="Segoe UI" w:hAnsi="Segoe UI" w:eastAsia="Segoe UI" w:cs="Segoe UI"/>
              </w:rPr>
              <w:t>T</w:t>
            </w:r>
            <w:r w:rsidRPr="5AA054B2" w:rsidR="5AA054B2">
              <w:rPr>
                <w:rFonts w:ascii="Segoe UI" w:hAnsi="Segoe UI" w:eastAsia="Segoe UI" w:cs="Segoe UI"/>
              </w:rPr>
              <w:t>otal</w:t>
            </w:r>
            <w:r w:rsidRPr="5AA054B2" w:rsidR="5AA054B2">
              <w:rPr>
                <w:rFonts w:ascii="Segoe UI" w:hAnsi="Segoe UI" w:eastAsia="Segoe UI" w:cs="Segoe UI"/>
              </w:rPr>
              <w:t xml:space="preserve"> Organic Carbon</w:t>
            </w:r>
          </w:p>
        </w:tc>
        <w:tc>
          <w:tcPr>
            <w:tcW w:w="1090" w:type="dxa"/>
            <w:tcMar/>
            <w:vAlign w:val="center"/>
          </w:tcPr>
          <w:p w:rsidR="5AA054B2" w:rsidP="5AA054B2" w:rsidRDefault="5AA054B2" w14:noSpellErr="1" w14:paraId="499A4E86">
            <w:pPr>
              <w:rPr>
                <w:rFonts w:ascii="Segoe UI" w:hAnsi="Segoe UI" w:eastAsia="Segoe UI" w:cs="Segoe UI"/>
              </w:rPr>
            </w:pPr>
            <w:r w:rsidRPr="5AA054B2" w:rsidR="5AA054B2">
              <w:rPr>
                <w:rFonts w:ascii="Segoe UI" w:hAnsi="Segoe UI" w:eastAsia="Segoe UI" w:cs="Segoe UI"/>
              </w:rPr>
              <w:t>ppm</w:t>
            </w:r>
          </w:p>
        </w:tc>
        <w:tc>
          <w:tcPr>
            <w:tcW w:w="1132" w:type="dxa"/>
            <w:tcMar/>
            <w:vAlign w:val="center"/>
          </w:tcPr>
          <w:p w:rsidR="5AA054B2" w:rsidP="5AA054B2" w:rsidRDefault="5AA054B2" w14:noSpellErr="1" w14:paraId="7E578C40">
            <w:pPr>
              <w:rPr>
                <w:rFonts w:ascii="Segoe UI" w:hAnsi="Segoe UI" w:eastAsia="Segoe UI" w:cs="Segoe UI"/>
              </w:rPr>
            </w:pPr>
            <w:r w:rsidRPr="5AA054B2" w:rsidR="5AA054B2">
              <w:rPr>
                <w:rFonts w:ascii="Segoe UI" w:hAnsi="Segoe UI" w:eastAsia="Segoe UI" w:cs="Segoe UI"/>
              </w:rPr>
              <w:t>NA</w:t>
            </w:r>
          </w:p>
        </w:tc>
        <w:tc>
          <w:tcPr>
            <w:tcW w:w="997" w:type="dxa"/>
            <w:tcMar/>
            <w:vAlign w:val="center"/>
          </w:tcPr>
          <w:p w:rsidR="5AA054B2" w:rsidP="5AA054B2" w:rsidRDefault="5AA054B2" w14:noSpellErr="1" w14:paraId="78C05E90">
            <w:pPr>
              <w:rPr>
                <w:rFonts w:ascii="Segoe UI" w:hAnsi="Segoe UI" w:eastAsia="Segoe UI" w:cs="Segoe UI"/>
              </w:rPr>
            </w:pPr>
            <w:r w:rsidRPr="5AA054B2" w:rsidR="5AA054B2">
              <w:rPr>
                <w:rFonts w:ascii="Segoe UI" w:hAnsi="Segoe UI" w:eastAsia="Segoe UI" w:cs="Segoe UI"/>
              </w:rPr>
              <w:t>TT</w:t>
            </w:r>
          </w:p>
        </w:tc>
        <w:tc>
          <w:tcPr>
            <w:tcW w:w="1275" w:type="dxa"/>
            <w:tcMar/>
            <w:vAlign w:val="center"/>
          </w:tcPr>
          <w:p w:rsidR="5AA054B2" w:rsidP="5268226D" w:rsidRDefault="5AA054B2" w14:paraId="359B8C8A" w14:textId="0FAAE7C0">
            <w:pPr>
              <w:rPr>
                <w:rFonts w:ascii="Segoe UI" w:hAnsi="Segoe UI" w:eastAsia="Segoe UI" w:cs="Segoe UI"/>
                <w:sz w:val="22"/>
                <w:szCs w:val="22"/>
              </w:rPr>
            </w:pPr>
            <w:r w:rsidRPr="5268226D" w:rsidR="5268226D">
              <w:rPr>
                <w:rFonts w:ascii="Segoe UI" w:hAnsi="Segoe UI" w:eastAsia="Segoe UI" w:cs="Segoe UI"/>
                <w:color w:val="000000" w:themeColor="text1" w:themeTint="FF" w:themeShade="FF"/>
                <w:sz w:val="22"/>
                <w:szCs w:val="22"/>
              </w:rPr>
              <w:t>1.</w:t>
            </w:r>
            <w:r w:rsidRPr="5268226D" w:rsidR="5268226D">
              <w:rPr>
                <w:rFonts w:ascii="Segoe UI" w:hAnsi="Segoe UI" w:eastAsia="Segoe UI" w:cs="Segoe UI"/>
                <w:color w:val="000000" w:themeColor="text1" w:themeTint="FF" w:themeShade="FF"/>
                <w:sz w:val="22"/>
                <w:szCs w:val="22"/>
              </w:rPr>
              <w:t>4</w:t>
            </w:r>
          </w:p>
        </w:tc>
        <w:tc>
          <w:tcPr>
            <w:tcW w:w="1290" w:type="dxa"/>
            <w:tcMar/>
            <w:vAlign w:val="center"/>
          </w:tcPr>
          <w:p w:rsidR="5AA054B2" w:rsidP="5AA054B2" w:rsidRDefault="5AA054B2" w14:noSpellErr="1" w14:paraId="1A58A745" w14:textId="2DB39BAD">
            <w:pPr>
              <w:rPr>
                <w:rFonts w:ascii="Segoe UI" w:hAnsi="Segoe UI" w:eastAsia="Segoe UI" w:cs="Segoe UI"/>
                <w:sz w:val="22"/>
                <w:szCs w:val="22"/>
              </w:rPr>
            </w:pPr>
            <w:r w:rsidRPr="5AA054B2" w:rsidR="5AA054B2">
              <w:rPr>
                <w:rFonts w:ascii="Segoe UI" w:hAnsi="Segoe UI" w:eastAsia="Segoe UI" w:cs="Segoe UI"/>
                <w:color w:val="000000" w:themeColor="text1" w:themeTint="FF" w:themeShade="FF"/>
                <w:sz w:val="22"/>
                <w:szCs w:val="22"/>
              </w:rPr>
              <w:t>1.1 to 1.3</w:t>
            </w:r>
          </w:p>
        </w:tc>
        <w:tc>
          <w:tcPr>
            <w:tcW w:w="1290" w:type="dxa"/>
            <w:vMerge/>
            <w:tcMar/>
            <w:vAlign w:val="center"/>
          </w:tcPr>
          <w:p w14:paraId="37E22582"/>
        </w:tc>
      </w:tr>
      <w:tr w:rsidR="5AA054B2" w:rsidTr="5268226D" w14:paraId="03FE65EB">
        <w:trPr>
          <w:trHeight w:val="2"/>
        </w:trPr>
        <w:tc>
          <w:tcPr>
            <w:tcW w:w="2016" w:type="dxa"/>
            <w:tcMar/>
            <w:vAlign w:val="center"/>
          </w:tcPr>
          <w:p w:rsidR="5AA054B2" w:rsidP="5AA054B2" w:rsidRDefault="5AA054B2" w14:paraId="27706B5B" w14:textId="000C6A79">
            <w:pPr>
              <w:rPr>
                <w:rFonts w:ascii="Segoe UI" w:hAnsi="Segoe UI" w:eastAsia="Segoe UI" w:cs="Segoe UI"/>
              </w:rPr>
            </w:pPr>
          </w:p>
        </w:tc>
        <w:tc>
          <w:tcPr>
            <w:tcW w:w="1090" w:type="dxa"/>
            <w:tcMar/>
            <w:vAlign w:val="center"/>
          </w:tcPr>
          <w:p w:rsidR="5AA054B2" w:rsidP="5AA054B2" w:rsidRDefault="5AA054B2" w14:paraId="5A468BDC" w14:textId="314C7EE2">
            <w:pPr>
              <w:rPr>
                <w:rFonts w:ascii="Segoe UI" w:hAnsi="Segoe UI" w:eastAsia="Segoe UI" w:cs="Segoe UI"/>
              </w:rPr>
            </w:pPr>
          </w:p>
        </w:tc>
        <w:tc>
          <w:tcPr>
            <w:tcW w:w="1132" w:type="dxa"/>
            <w:tcMar/>
            <w:vAlign w:val="center"/>
          </w:tcPr>
          <w:p w:rsidR="5AA054B2" w:rsidP="5AA054B2" w:rsidRDefault="5AA054B2" w14:paraId="708D2EB7" w14:textId="7683396D">
            <w:pPr>
              <w:rPr>
                <w:rFonts w:ascii="Segoe UI" w:hAnsi="Segoe UI" w:eastAsia="Segoe UI" w:cs="Segoe UI"/>
              </w:rPr>
            </w:pPr>
          </w:p>
        </w:tc>
        <w:tc>
          <w:tcPr>
            <w:tcW w:w="997" w:type="dxa"/>
            <w:tcMar/>
            <w:vAlign w:val="center"/>
          </w:tcPr>
          <w:p w:rsidR="5AA054B2" w:rsidP="5AA054B2" w:rsidRDefault="5AA054B2" w14:paraId="5196A011" w14:textId="2B885CF5">
            <w:pPr>
              <w:rPr>
                <w:rFonts w:ascii="Segoe UI" w:hAnsi="Segoe UI" w:eastAsia="Segoe UI" w:cs="Segoe UI"/>
              </w:rPr>
            </w:pPr>
          </w:p>
        </w:tc>
        <w:tc>
          <w:tcPr>
            <w:tcW w:w="1275" w:type="dxa"/>
            <w:tcMar/>
            <w:vAlign w:val="center"/>
          </w:tcPr>
          <w:p w:rsidR="5AA054B2" w:rsidP="5AA054B2" w:rsidRDefault="5AA054B2" w14:paraId="45C01512" w14:textId="42D3F8E8">
            <w:pPr>
              <w:rPr>
                <w:rFonts w:ascii="Segoe UI" w:hAnsi="Segoe UI" w:eastAsia="Segoe UI" w:cs="Segoe UI"/>
                <w:sz w:val="22"/>
                <w:szCs w:val="22"/>
              </w:rPr>
            </w:pPr>
          </w:p>
        </w:tc>
        <w:tc>
          <w:tcPr>
            <w:tcW w:w="1290" w:type="dxa"/>
            <w:tcMar/>
            <w:vAlign w:val="center"/>
          </w:tcPr>
          <w:p w:rsidR="5AA054B2" w:rsidP="5AA054B2" w:rsidRDefault="5AA054B2" w14:paraId="04012EB0" w14:textId="1C272084">
            <w:pPr>
              <w:rPr>
                <w:rFonts w:ascii="Segoe UI" w:hAnsi="Segoe UI" w:eastAsia="Segoe UI" w:cs="Segoe UI"/>
                <w:sz w:val="22"/>
                <w:szCs w:val="22"/>
              </w:rPr>
            </w:pPr>
          </w:p>
        </w:tc>
        <w:tc>
          <w:tcPr>
            <w:tcW w:w="1290" w:type="dxa"/>
            <w:vMerge/>
            <w:tcMar/>
            <w:vAlign w:val="center"/>
          </w:tcPr>
          <w:p w14:paraId="24B96818"/>
        </w:tc>
      </w:tr>
      <w:tr w:rsidR="5AA054B2" w:rsidTr="5268226D" w14:paraId="11E536EC">
        <w:trPr>
          <w:trHeight w:val="32"/>
        </w:trPr>
        <w:tc>
          <w:tcPr>
            <w:tcW w:w="2016" w:type="dxa"/>
            <w:tcMar/>
            <w:vAlign w:val="center"/>
          </w:tcPr>
          <w:p w:rsidR="5AA054B2" w:rsidP="5AA054B2" w:rsidRDefault="5AA054B2" w14:noSpellErr="1" w14:paraId="7002F2F1">
            <w:pPr>
              <w:rPr>
                <w:rFonts w:ascii="Segoe UI" w:hAnsi="Segoe UI" w:eastAsia="Segoe UI" w:cs="Segoe UI"/>
              </w:rPr>
            </w:pPr>
            <w:r w:rsidRPr="5AA054B2" w:rsidR="5AA054B2">
              <w:rPr>
                <w:rFonts w:ascii="Segoe UI" w:hAnsi="Segoe UI" w:eastAsia="Segoe UI" w:cs="Segoe UI"/>
              </w:rPr>
              <w:t>FINISHED WATER</w:t>
            </w:r>
          </w:p>
        </w:tc>
        <w:tc>
          <w:tcPr>
            <w:tcW w:w="1090" w:type="dxa"/>
            <w:tcMar/>
            <w:vAlign w:val="center"/>
          </w:tcPr>
          <w:p w:rsidR="5AA054B2" w:rsidP="5AA054B2" w:rsidRDefault="5AA054B2" w14:paraId="0FDA1009">
            <w:pPr>
              <w:rPr>
                <w:rFonts w:ascii="Segoe UI" w:hAnsi="Segoe UI" w:eastAsia="Segoe UI" w:cs="Segoe UI"/>
              </w:rPr>
            </w:pPr>
          </w:p>
        </w:tc>
        <w:tc>
          <w:tcPr>
            <w:tcW w:w="1132" w:type="dxa"/>
            <w:tcMar/>
            <w:vAlign w:val="center"/>
          </w:tcPr>
          <w:p w:rsidR="5AA054B2" w:rsidP="5AA054B2" w:rsidRDefault="5AA054B2" w14:paraId="06757867">
            <w:pPr>
              <w:rPr>
                <w:rFonts w:ascii="Segoe UI" w:hAnsi="Segoe UI" w:eastAsia="Segoe UI" w:cs="Segoe UI"/>
              </w:rPr>
            </w:pPr>
          </w:p>
        </w:tc>
        <w:tc>
          <w:tcPr>
            <w:tcW w:w="997" w:type="dxa"/>
            <w:tcMar/>
            <w:vAlign w:val="center"/>
          </w:tcPr>
          <w:p w:rsidR="5AA054B2" w:rsidP="5AA054B2" w:rsidRDefault="5AA054B2" w14:paraId="71F0A5BC">
            <w:pPr>
              <w:rPr>
                <w:rFonts w:ascii="Segoe UI" w:hAnsi="Segoe UI" w:eastAsia="Segoe UI" w:cs="Segoe UI"/>
              </w:rPr>
            </w:pPr>
          </w:p>
        </w:tc>
        <w:tc>
          <w:tcPr>
            <w:tcW w:w="1275" w:type="dxa"/>
            <w:tcMar/>
            <w:vAlign w:val="center"/>
          </w:tcPr>
          <w:p w:rsidR="5AA054B2" w:rsidP="5AA054B2" w:rsidRDefault="5AA054B2" w14:paraId="6BD8DBD8" w14:textId="5EE9222F">
            <w:pPr>
              <w:rPr>
                <w:rFonts w:ascii="Segoe UI" w:hAnsi="Segoe UI" w:eastAsia="Segoe UI" w:cs="Segoe UI"/>
                <w:sz w:val="22"/>
                <w:szCs w:val="22"/>
              </w:rPr>
            </w:pPr>
          </w:p>
        </w:tc>
        <w:tc>
          <w:tcPr>
            <w:tcW w:w="1290" w:type="dxa"/>
            <w:tcMar/>
            <w:vAlign w:val="center"/>
          </w:tcPr>
          <w:p w:rsidR="5AA054B2" w:rsidP="5AA054B2" w:rsidRDefault="5AA054B2" w14:paraId="6B8A2416" w14:textId="5A9B0E2F">
            <w:pPr>
              <w:rPr>
                <w:rFonts w:ascii="Segoe UI" w:hAnsi="Segoe UI" w:eastAsia="Segoe UI" w:cs="Segoe UI"/>
                <w:sz w:val="22"/>
                <w:szCs w:val="22"/>
              </w:rPr>
            </w:pPr>
          </w:p>
        </w:tc>
        <w:tc>
          <w:tcPr>
            <w:tcW w:w="1290" w:type="dxa"/>
            <w:tcMar/>
            <w:vAlign w:val="center"/>
          </w:tcPr>
          <w:p w:rsidR="5AA054B2" w:rsidP="5AA054B2" w:rsidRDefault="5AA054B2" w14:paraId="7AD6DEB2" w14:textId="57B263CB">
            <w:pPr>
              <w:pStyle w:val="Normal"/>
              <w:rPr>
                <w:rFonts w:ascii="Segoe UI" w:hAnsi="Segoe UI" w:eastAsia="Segoe UI" w:cs="Segoe UI"/>
                <w:sz w:val="22"/>
                <w:szCs w:val="22"/>
              </w:rPr>
            </w:pPr>
          </w:p>
        </w:tc>
      </w:tr>
      <w:tr w:rsidR="5AA054B2" w:rsidTr="5268226D" w14:paraId="0F0DE4A0">
        <w:trPr>
          <w:trHeight w:val="29"/>
        </w:trPr>
        <w:tc>
          <w:tcPr>
            <w:tcW w:w="2016" w:type="dxa"/>
            <w:tcMar/>
            <w:vAlign w:val="center"/>
          </w:tcPr>
          <w:p w:rsidR="5AA054B2" w:rsidP="5AA054B2" w:rsidRDefault="5AA054B2" w14:noSpellErr="1" w14:paraId="3BF680F5">
            <w:pPr>
              <w:rPr>
                <w:rFonts w:ascii="Segoe UI" w:hAnsi="Segoe UI" w:eastAsia="Segoe UI" w:cs="Segoe UI"/>
              </w:rPr>
            </w:pPr>
            <w:r w:rsidRPr="5AA054B2" w:rsidR="5AA054B2">
              <w:rPr>
                <w:rFonts w:ascii="Segoe UI" w:hAnsi="Segoe UI" w:eastAsia="Segoe UI" w:cs="Segoe UI"/>
              </w:rPr>
              <w:t>Turbidity</w:t>
            </w:r>
          </w:p>
        </w:tc>
        <w:tc>
          <w:tcPr>
            <w:tcW w:w="1090" w:type="dxa"/>
            <w:tcMar/>
            <w:vAlign w:val="center"/>
          </w:tcPr>
          <w:p w:rsidR="5AA054B2" w:rsidP="5AA054B2" w:rsidRDefault="5AA054B2" w14:noSpellErr="1" w14:paraId="3EC459E4">
            <w:pPr>
              <w:rPr>
                <w:rFonts w:ascii="Segoe UI" w:hAnsi="Segoe UI" w:eastAsia="Segoe UI" w:cs="Segoe UI"/>
              </w:rPr>
            </w:pPr>
            <w:r w:rsidRPr="5AA054B2" w:rsidR="5AA054B2">
              <w:rPr>
                <w:rFonts w:ascii="Segoe UI" w:hAnsi="Segoe UI" w:eastAsia="Segoe UI" w:cs="Segoe UI"/>
              </w:rPr>
              <w:t>NTU</w:t>
            </w:r>
          </w:p>
        </w:tc>
        <w:tc>
          <w:tcPr>
            <w:tcW w:w="1132" w:type="dxa"/>
            <w:tcMar/>
            <w:vAlign w:val="center"/>
          </w:tcPr>
          <w:p w:rsidR="5AA054B2" w:rsidP="5AA054B2" w:rsidRDefault="5AA054B2" w14:noSpellErr="1" w14:paraId="76C51218">
            <w:pPr>
              <w:rPr>
                <w:rFonts w:ascii="Segoe UI" w:hAnsi="Segoe UI" w:eastAsia="Segoe UI" w:cs="Segoe UI"/>
              </w:rPr>
            </w:pPr>
            <w:r w:rsidRPr="5AA054B2" w:rsidR="5AA054B2">
              <w:rPr>
                <w:rFonts w:ascii="Segoe UI" w:hAnsi="Segoe UI" w:eastAsia="Segoe UI" w:cs="Segoe UI"/>
              </w:rPr>
              <w:t>NA</w:t>
            </w:r>
          </w:p>
        </w:tc>
        <w:tc>
          <w:tcPr>
            <w:tcW w:w="997" w:type="dxa"/>
            <w:tcMar/>
            <w:vAlign w:val="center"/>
          </w:tcPr>
          <w:p w:rsidR="5AA054B2" w:rsidP="5AA054B2" w:rsidRDefault="5AA054B2" w14:noSpellErr="1" w14:paraId="524CD2E5">
            <w:pPr>
              <w:rPr>
                <w:rFonts w:ascii="Segoe UI" w:hAnsi="Segoe UI" w:eastAsia="Segoe UI" w:cs="Segoe UI"/>
              </w:rPr>
            </w:pPr>
            <w:r w:rsidRPr="5AA054B2" w:rsidR="5AA054B2">
              <w:rPr>
                <w:rFonts w:ascii="Segoe UI" w:hAnsi="Segoe UI" w:eastAsia="Segoe UI" w:cs="Segoe UI"/>
              </w:rPr>
              <w:t>TT</w:t>
            </w:r>
          </w:p>
        </w:tc>
        <w:tc>
          <w:tcPr>
            <w:tcW w:w="1275" w:type="dxa"/>
            <w:tcMar/>
            <w:vAlign w:val="center"/>
          </w:tcPr>
          <w:p w:rsidR="5AA054B2" w:rsidP="5AA054B2" w:rsidRDefault="5AA054B2" w14:paraId="5E4D8DD8" w14:textId="2687DE51">
            <w:pPr>
              <w:rPr>
                <w:rFonts w:ascii="Segoe UI" w:hAnsi="Segoe UI" w:eastAsia="Segoe UI" w:cs="Segoe UI"/>
              </w:rPr>
            </w:pPr>
          </w:p>
        </w:tc>
        <w:tc>
          <w:tcPr>
            <w:tcW w:w="1290" w:type="dxa"/>
            <w:tcMar/>
            <w:vAlign w:val="center"/>
          </w:tcPr>
          <w:p w:rsidR="5AA054B2" w:rsidP="5AA054B2" w:rsidRDefault="5AA054B2" w14:noSpellErr="1" w14:paraId="50ED1439" w14:textId="7456EC72">
            <w:pPr>
              <w:rPr>
                <w:rFonts w:ascii="Segoe UI" w:hAnsi="Segoe UI" w:eastAsia="Segoe UI" w:cs="Segoe UI"/>
                <w:sz w:val="22"/>
                <w:szCs w:val="22"/>
              </w:rPr>
            </w:pPr>
            <w:r w:rsidRPr="5AA054B2" w:rsidR="5AA054B2">
              <w:rPr>
                <w:rFonts w:ascii="Segoe UI" w:hAnsi="Segoe UI" w:eastAsia="Segoe UI" w:cs="Segoe UI"/>
                <w:color w:val="000000" w:themeColor="text1" w:themeTint="FF" w:themeShade="FF"/>
                <w:sz w:val="22"/>
                <w:szCs w:val="22"/>
              </w:rPr>
              <w:t>0.01 to 0.20</w:t>
            </w:r>
          </w:p>
        </w:tc>
        <w:tc>
          <w:tcPr>
            <w:tcW w:w="1290" w:type="dxa"/>
            <w:tcMar/>
            <w:vAlign w:val="center"/>
          </w:tcPr>
          <w:p w:rsidR="5AA054B2" w:rsidP="5AA054B2" w:rsidRDefault="5AA054B2" w14:paraId="730A4D97" w14:textId="2A652B92">
            <w:pPr>
              <w:pStyle w:val="Normal"/>
              <w:rPr>
                <w:rFonts w:ascii="Segoe UI" w:hAnsi="Segoe UI" w:eastAsia="Segoe UI" w:cs="Segoe UI"/>
                <w:color w:val="000000" w:themeColor="text1" w:themeTint="FF" w:themeShade="FF"/>
                <w:sz w:val="22"/>
                <w:szCs w:val="22"/>
              </w:rPr>
            </w:pPr>
          </w:p>
        </w:tc>
      </w:tr>
      <w:tr w:rsidR="5AA054B2" w:rsidTr="5268226D" w14:paraId="7483D688">
        <w:trPr>
          <w:trHeight w:val="26"/>
        </w:trPr>
        <w:tc>
          <w:tcPr>
            <w:tcW w:w="2016" w:type="dxa"/>
            <w:tcMar/>
            <w:vAlign w:val="center"/>
          </w:tcPr>
          <w:p w:rsidR="5AA054B2" w:rsidP="5AA054B2" w:rsidRDefault="5AA054B2" w14:noSpellErr="1" w14:paraId="49FFA88A">
            <w:pPr>
              <w:rPr>
                <w:rFonts w:ascii="Segoe UI" w:hAnsi="Segoe UI" w:eastAsia="Segoe UI" w:cs="Segoe UI"/>
              </w:rPr>
            </w:pPr>
            <w:r w:rsidRPr="5AA054B2" w:rsidR="5AA054B2">
              <w:rPr>
                <w:rFonts w:ascii="Segoe UI" w:hAnsi="Segoe UI" w:eastAsia="Segoe UI" w:cs="Segoe UI"/>
              </w:rPr>
              <w:t>Arsenic</w:t>
            </w:r>
          </w:p>
        </w:tc>
        <w:tc>
          <w:tcPr>
            <w:tcW w:w="1090" w:type="dxa"/>
            <w:tcMar/>
            <w:vAlign w:val="center"/>
          </w:tcPr>
          <w:p w:rsidR="5AA054B2" w:rsidP="5AA054B2" w:rsidRDefault="5AA054B2" w14:noSpellErr="1" w14:paraId="65DE684C">
            <w:pPr>
              <w:rPr>
                <w:rFonts w:ascii="Segoe UI" w:hAnsi="Segoe UI" w:eastAsia="Segoe UI" w:cs="Segoe UI"/>
              </w:rPr>
            </w:pPr>
            <w:r w:rsidRPr="5AA054B2" w:rsidR="5AA054B2">
              <w:rPr>
                <w:rFonts w:ascii="Segoe UI" w:hAnsi="Segoe UI" w:eastAsia="Segoe UI" w:cs="Segoe UI"/>
              </w:rPr>
              <w:t>ppb</w:t>
            </w:r>
          </w:p>
        </w:tc>
        <w:tc>
          <w:tcPr>
            <w:tcW w:w="1132" w:type="dxa"/>
            <w:tcMar/>
            <w:vAlign w:val="center"/>
          </w:tcPr>
          <w:p w:rsidR="5AA054B2" w:rsidP="5AA054B2" w:rsidRDefault="5AA054B2" w14:paraId="2E445685">
            <w:pPr>
              <w:rPr>
                <w:rFonts w:ascii="Segoe UI" w:hAnsi="Segoe UI" w:eastAsia="Segoe UI" w:cs="Segoe UI"/>
              </w:rPr>
            </w:pPr>
            <w:r w:rsidRPr="5AA054B2" w:rsidR="5AA054B2">
              <w:rPr>
                <w:rFonts w:ascii="Segoe UI" w:hAnsi="Segoe UI" w:eastAsia="Segoe UI" w:cs="Segoe UI"/>
              </w:rPr>
              <w:t>0</w:t>
            </w:r>
          </w:p>
        </w:tc>
        <w:tc>
          <w:tcPr>
            <w:tcW w:w="997" w:type="dxa"/>
            <w:tcMar/>
            <w:vAlign w:val="center"/>
          </w:tcPr>
          <w:p w:rsidR="5AA054B2" w:rsidP="5AA054B2" w:rsidRDefault="5AA054B2" w14:paraId="762FD7E3">
            <w:pPr>
              <w:rPr>
                <w:rFonts w:ascii="Segoe UI" w:hAnsi="Segoe UI" w:eastAsia="Segoe UI" w:cs="Segoe UI"/>
              </w:rPr>
            </w:pPr>
            <w:r w:rsidRPr="5AA054B2" w:rsidR="5AA054B2">
              <w:rPr>
                <w:rFonts w:ascii="Segoe UI" w:hAnsi="Segoe UI" w:eastAsia="Segoe UI" w:cs="Segoe UI"/>
              </w:rPr>
              <w:t>10</w:t>
            </w:r>
          </w:p>
        </w:tc>
        <w:tc>
          <w:tcPr>
            <w:tcW w:w="1275" w:type="dxa"/>
            <w:tcMar/>
            <w:vAlign w:val="center"/>
          </w:tcPr>
          <w:p w:rsidR="5AA054B2" w:rsidP="5AA054B2" w:rsidRDefault="5AA054B2" w14:paraId="60632558" w14:textId="0C6DFD90">
            <w:pPr>
              <w:rPr>
                <w:rFonts w:ascii="Segoe UI" w:hAnsi="Segoe UI" w:eastAsia="Segoe UI" w:cs="Segoe UI"/>
                <w:sz w:val="22"/>
                <w:szCs w:val="22"/>
              </w:rPr>
            </w:pPr>
            <w:r w:rsidRPr="5AA054B2" w:rsidR="5AA054B2">
              <w:rPr>
                <w:rFonts w:ascii="Segoe UI" w:hAnsi="Segoe UI" w:eastAsia="Segoe UI" w:cs="Segoe UI"/>
                <w:color w:val="000000" w:themeColor="text1" w:themeTint="FF" w:themeShade="FF"/>
                <w:sz w:val="22"/>
                <w:szCs w:val="22"/>
              </w:rPr>
              <w:t>0.04</w:t>
            </w:r>
          </w:p>
        </w:tc>
        <w:tc>
          <w:tcPr>
            <w:tcW w:w="1290" w:type="dxa"/>
            <w:tcMar/>
            <w:vAlign w:val="center"/>
          </w:tcPr>
          <w:p w:rsidR="5AA054B2" w:rsidP="5AA054B2" w:rsidRDefault="5AA054B2" w14:noSpellErr="1" w14:paraId="29966E07" w14:textId="12B4E3EC">
            <w:pPr>
              <w:rPr>
                <w:rFonts w:ascii="Segoe UI" w:hAnsi="Segoe UI" w:eastAsia="Segoe UI" w:cs="Segoe UI"/>
                <w:sz w:val="22"/>
                <w:szCs w:val="22"/>
              </w:rPr>
            </w:pPr>
            <w:r w:rsidRPr="5AA054B2" w:rsidR="5AA054B2">
              <w:rPr>
                <w:rFonts w:ascii="Segoe UI" w:hAnsi="Segoe UI" w:eastAsia="Segoe UI" w:cs="Segoe UI"/>
                <w:color w:val="000000" w:themeColor="text1" w:themeTint="FF" w:themeShade="FF"/>
                <w:sz w:val="22"/>
                <w:szCs w:val="22"/>
              </w:rPr>
              <w:t>0.3 to 0.5</w:t>
            </w:r>
          </w:p>
        </w:tc>
        <w:tc>
          <w:tcPr>
            <w:tcW w:w="1290" w:type="dxa"/>
            <w:tcMar/>
            <w:vAlign w:val="center"/>
          </w:tcPr>
          <w:p w:rsidR="5AA054B2" w:rsidP="5AA054B2" w:rsidRDefault="5AA054B2" w14:paraId="6D64814A" w14:textId="3216A562">
            <w:pPr>
              <w:pStyle w:val="Normal"/>
              <w:rPr>
                <w:rFonts w:ascii="Segoe UI" w:hAnsi="Segoe UI" w:eastAsia="Segoe UI" w:cs="Segoe UI"/>
                <w:color w:val="000000" w:themeColor="text1" w:themeTint="FF" w:themeShade="FF"/>
                <w:sz w:val="22"/>
                <w:szCs w:val="22"/>
              </w:rPr>
            </w:pPr>
          </w:p>
        </w:tc>
      </w:tr>
      <w:tr w:rsidR="5AA054B2" w:rsidTr="5268226D" w14:paraId="75250032">
        <w:trPr>
          <w:trHeight w:val="26"/>
        </w:trPr>
        <w:tc>
          <w:tcPr>
            <w:tcW w:w="2016" w:type="dxa"/>
            <w:tcMar/>
            <w:vAlign w:val="center"/>
          </w:tcPr>
          <w:p w:rsidR="5AA054B2" w:rsidP="5AA054B2" w:rsidRDefault="5AA054B2" w14:noSpellErr="1" w14:paraId="4737E120">
            <w:pPr>
              <w:rPr>
                <w:rFonts w:ascii="Segoe UI" w:hAnsi="Segoe UI" w:eastAsia="Segoe UI" w:cs="Segoe UI"/>
              </w:rPr>
            </w:pPr>
            <w:r w:rsidRPr="5AA054B2" w:rsidR="5AA054B2">
              <w:rPr>
                <w:rFonts w:ascii="Segoe UI" w:hAnsi="Segoe UI" w:eastAsia="Segoe UI" w:cs="Segoe UI"/>
              </w:rPr>
              <w:t>Barium</w:t>
            </w:r>
          </w:p>
        </w:tc>
        <w:tc>
          <w:tcPr>
            <w:tcW w:w="1090" w:type="dxa"/>
            <w:tcMar/>
            <w:vAlign w:val="center"/>
          </w:tcPr>
          <w:p w:rsidR="5AA054B2" w:rsidP="5AA054B2" w:rsidRDefault="5AA054B2" w14:noSpellErr="1" w14:paraId="3C52B765">
            <w:pPr>
              <w:rPr>
                <w:rFonts w:ascii="Segoe UI" w:hAnsi="Segoe UI" w:eastAsia="Segoe UI" w:cs="Segoe UI"/>
              </w:rPr>
            </w:pPr>
            <w:r w:rsidRPr="5AA054B2" w:rsidR="5AA054B2">
              <w:rPr>
                <w:rFonts w:ascii="Segoe UI" w:hAnsi="Segoe UI" w:eastAsia="Segoe UI" w:cs="Segoe UI"/>
              </w:rPr>
              <w:t>ppb</w:t>
            </w:r>
          </w:p>
        </w:tc>
        <w:tc>
          <w:tcPr>
            <w:tcW w:w="1132" w:type="dxa"/>
            <w:tcMar/>
            <w:vAlign w:val="center"/>
          </w:tcPr>
          <w:p w:rsidR="5AA054B2" w:rsidP="5AA054B2" w:rsidRDefault="5AA054B2" w14:paraId="421C785B">
            <w:pPr>
              <w:rPr>
                <w:rFonts w:ascii="Segoe UI" w:hAnsi="Segoe UI" w:eastAsia="Segoe UI" w:cs="Segoe UI"/>
              </w:rPr>
            </w:pPr>
            <w:r w:rsidRPr="5AA054B2" w:rsidR="5AA054B2">
              <w:rPr>
                <w:rFonts w:ascii="Segoe UI" w:hAnsi="Segoe UI" w:eastAsia="Segoe UI" w:cs="Segoe UI"/>
              </w:rPr>
              <w:t>2000</w:t>
            </w:r>
          </w:p>
        </w:tc>
        <w:tc>
          <w:tcPr>
            <w:tcW w:w="997" w:type="dxa"/>
            <w:tcMar/>
            <w:vAlign w:val="center"/>
          </w:tcPr>
          <w:p w:rsidR="5AA054B2" w:rsidP="5AA054B2" w:rsidRDefault="5AA054B2" w14:paraId="474AF7A6">
            <w:pPr>
              <w:rPr>
                <w:rFonts w:ascii="Segoe UI" w:hAnsi="Segoe UI" w:eastAsia="Segoe UI" w:cs="Segoe UI"/>
              </w:rPr>
            </w:pPr>
            <w:r w:rsidRPr="5AA054B2" w:rsidR="5AA054B2">
              <w:rPr>
                <w:rFonts w:ascii="Segoe UI" w:hAnsi="Segoe UI" w:eastAsia="Segoe UI" w:cs="Segoe UI"/>
              </w:rPr>
              <w:t>2000</w:t>
            </w:r>
          </w:p>
        </w:tc>
        <w:tc>
          <w:tcPr>
            <w:tcW w:w="1275" w:type="dxa"/>
            <w:tcMar/>
            <w:vAlign w:val="center"/>
          </w:tcPr>
          <w:p w:rsidR="5AA054B2" w:rsidP="5AA054B2" w:rsidRDefault="5AA054B2" w14:paraId="51A32EFE" w14:textId="26073C44">
            <w:pPr>
              <w:rPr>
                <w:rFonts w:ascii="Segoe UI" w:hAnsi="Segoe UI" w:eastAsia="Segoe UI" w:cs="Segoe UI"/>
                <w:sz w:val="22"/>
                <w:szCs w:val="22"/>
              </w:rPr>
            </w:pPr>
            <w:r w:rsidRPr="5AA054B2" w:rsidR="5AA054B2">
              <w:rPr>
                <w:rFonts w:ascii="Segoe UI" w:hAnsi="Segoe UI" w:eastAsia="Segoe UI" w:cs="Segoe UI"/>
                <w:color w:val="000000" w:themeColor="text1" w:themeTint="FF" w:themeShade="FF"/>
                <w:sz w:val="22"/>
                <w:szCs w:val="22"/>
              </w:rPr>
              <w:t>0.4</w:t>
            </w:r>
          </w:p>
        </w:tc>
        <w:tc>
          <w:tcPr>
            <w:tcW w:w="1290" w:type="dxa"/>
            <w:tcMar/>
            <w:vAlign w:val="center"/>
          </w:tcPr>
          <w:p w:rsidR="5AA054B2" w:rsidP="5AA054B2" w:rsidRDefault="5AA054B2" w14:noSpellErr="1" w14:paraId="1D32DFD6" w14:textId="23F20413">
            <w:pPr>
              <w:rPr>
                <w:rFonts w:ascii="Segoe UI" w:hAnsi="Segoe UI" w:eastAsia="Segoe UI" w:cs="Segoe UI"/>
                <w:sz w:val="22"/>
                <w:szCs w:val="22"/>
              </w:rPr>
            </w:pPr>
            <w:r w:rsidRPr="5AA054B2" w:rsidR="5AA054B2">
              <w:rPr>
                <w:rFonts w:ascii="Segoe UI" w:hAnsi="Segoe UI" w:eastAsia="Segoe UI" w:cs="Segoe UI"/>
                <w:color w:val="000000" w:themeColor="text1" w:themeTint="FF" w:themeShade="FF"/>
                <w:sz w:val="22"/>
                <w:szCs w:val="22"/>
              </w:rPr>
              <w:t>1.1 to 1.7</w:t>
            </w:r>
          </w:p>
        </w:tc>
        <w:tc>
          <w:tcPr>
            <w:tcW w:w="1290" w:type="dxa"/>
            <w:tcMar/>
            <w:vAlign w:val="center"/>
          </w:tcPr>
          <w:p w:rsidR="5AA054B2" w:rsidP="5AA054B2" w:rsidRDefault="5AA054B2" w14:paraId="1728D51B" w14:textId="231B74D9">
            <w:pPr>
              <w:pStyle w:val="Normal"/>
              <w:rPr>
                <w:rFonts w:ascii="Segoe UI" w:hAnsi="Segoe UI" w:eastAsia="Segoe UI" w:cs="Segoe UI"/>
                <w:color w:val="000000" w:themeColor="text1" w:themeTint="FF" w:themeShade="FF"/>
                <w:sz w:val="22"/>
                <w:szCs w:val="22"/>
              </w:rPr>
            </w:pPr>
          </w:p>
        </w:tc>
      </w:tr>
      <w:tr w:rsidR="5AA054B2" w:rsidTr="5268226D" w14:paraId="4449A54C">
        <w:trPr>
          <w:trHeight w:val="31"/>
        </w:trPr>
        <w:tc>
          <w:tcPr>
            <w:tcW w:w="2016" w:type="dxa"/>
            <w:tcMar/>
            <w:vAlign w:val="center"/>
          </w:tcPr>
          <w:p w:rsidR="5AA054B2" w:rsidP="5AA054B2" w:rsidRDefault="5AA054B2" w14:noSpellErr="1" w14:paraId="1CD24D8B">
            <w:pPr>
              <w:rPr>
                <w:rFonts w:ascii="Segoe UI" w:hAnsi="Segoe UI" w:eastAsia="Segoe UI" w:cs="Segoe UI"/>
              </w:rPr>
            </w:pPr>
            <w:r w:rsidRPr="5AA054B2" w:rsidR="5AA054B2">
              <w:rPr>
                <w:rFonts w:ascii="Segoe UI" w:hAnsi="Segoe UI" w:eastAsia="Segoe UI" w:cs="Segoe UI"/>
              </w:rPr>
              <w:t>Bromate</w:t>
            </w:r>
          </w:p>
        </w:tc>
        <w:tc>
          <w:tcPr>
            <w:tcW w:w="1090" w:type="dxa"/>
            <w:tcMar/>
            <w:vAlign w:val="center"/>
          </w:tcPr>
          <w:p w:rsidR="5AA054B2" w:rsidP="5AA054B2" w:rsidRDefault="5AA054B2" w14:noSpellErr="1" w14:paraId="0DCAB77D">
            <w:pPr>
              <w:rPr>
                <w:rFonts w:ascii="Segoe UI" w:hAnsi="Segoe UI" w:eastAsia="Segoe UI" w:cs="Segoe UI"/>
              </w:rPr>
            </w:pPr>
            <w:r w:rsidRPr="5AA054B2" w:rsidR="5AA054B2">
              <w:rPr>
                <w:rFonts w:ascii="Segoe UI" w:hAnsi="Segoe UI" w:eastAsia="Segoe UI" w:cs="Segoe UI"/>
              </w:rPr>
              <w:t>ppb</w:t>
            </w:r>
          </w:p>
        </w:tc>
        <w:tc>
          <w:tcPr>
            <w:tcW w:w="1132" w:type="dxa"/>
            <w:tcMar/>
            <w:vAlign w:val="center"/>
          </w:tcPr>
          <w:p w:rsidR="5AA054B2" w:rsidP="5AA054B2" w:rsidRDefault="5AA054B2" w14:paraId="3FDB05D1">
            <w:pPr>
              <w:rPr>
                <w:rFonts w:ascii="Segoe UI" w:hAnsi="Segoe UI" w:eastAsia="Segoe UI" w:cs="Segoe UI"/>
              </w:rPr>
            </w:pPr>
            <w:r w:rsidRPr="5AA054B2" w:rsidR="5AA054B2">
              <w:rPr>
                <w:rFonts w:ascii="Segoe UI" w:hAnsi="Segoe UI" w:eastAsia="Segoe UI" w:cs="Segoe UI"/>
              </w:rPr>
              <w:t>0</w:t>
            </w:r>
          </w:p>
        </w:tc>
        <w:tc>
          <w:tcPr>
            <w:tcW w:w="997" w:type="dxa"/>
            <w:tcMar/>
            <w:vAlign w:val="center"/>
          </w:tcPr>
          <w:p w:rsidR="5AA054B2" w:rsidP="5AA054B2" w:rsidRDefault="5AA054B2" w14:paraId="4B464516">
            <w:pPr>
              <w:rPr>
                <w:rFonts w:ascii="Segoe UI" w:hAnsi="Segoe UI" w:eastAsia="Segoe UI" w:cs="Segoe UI"/>
              </w:rPr>
            </w:pPr>
            <w:r w:rsidRPr="5AA054B2" w:rsidR="5AA054B2">
              <w:rPr>
                <w:rFonts w:ascii="Segoe UI" w:hAnsi="Segoe UI" w:eastAsia="Segoe UI" w:cs="Segoe UI"/>
              </w:rPr>
              <w:t>10</w:t>
            </w:r>
          </w:p>
        </w:tc>
        <w:tc>
          <w:tcPr>
            <w:tcW w:w="1275" w:type="dxa"/>
            <w:tcMar/>
            <w:vAlign w:val="center"/>
          </w:tcPr>
          <w:p w:rsidR="5AA054B2" w:rsidP="5AA054B2" w:rsidRDefault="5AA054B2" w14:paraId="4C6CF4E2" w14:textId="5A313823">
            <w:pPr>
              <w:rPr>
                <w:rFonts w:ascii="Segoe UI" w:hAnsi="Segoe UI" w:eastAsia="Segoe UI" w:cs="Segoe UI"/>
                <w:sz w:val="22"/>
                <w:szCs w:val="22"/>
              </w:rPr>
            </w:pPr>
            <w:r w:rsidRPr="5AA054B2" w:rsidR="5AA054B2">
              <w:rPr>
                <w:rFonts w:ascii="Segoe UI" w:hAnsi="Segoe UI" w:eastAsia="Segoe UI" w:cs="Segoe UI"/>
                <w:color w:val="000000" w:themeColor="text1" w:themeTint="FF" w:themeShade="FF"/>
                <w:sz w:val="22"/>
                <w:szCs w:val="22"/>
              </w:rPr>
              <w:t>1.4</w:t>
            </w:r>
          </w:p>
        </w:tc>
        <w:tc>
          <w:tcPr>
            <w:tcW w:w="1290" w:type="dxa"/>
            <w:tcMar/>
            <w:vAlign w:val="center"/>
          </w:tcPr>
          <w:p w:rsidR="5AA054B2" w:rsidP="5AA054B2" w:rsidRDefault="5AA054B2" w14:noSpellErr="1" w14:paraId="56A2F529" w14:textId="75074000">
            <w:pPr>
              <w:rPr>
                <w:rFonts w:ascii="Segoe UI" w:hAnsi="Segoe UI" w:eastAsia="Segoe UI" w:cs="Segoe UI"/>
                <w:sz w:val="22"/>
                <w:szCs w:val="22"/>
              </w:rPr>
            </w:pPr>
            <w:r w:rsidRPr="5AA054B2" w:rsidR="5AA054B2">
              <w:rPr>
                <w:rFonts w:ascii="Segoe UI" w:hAnsi="Segoe UI" w:eastAsia="Segoe UI" w:cs="Segoe UI"/>
                <w:color w:val="000000" w:themeColor="text1" w:themeTint="FF" w:themeShade="FF"/>
                <w:sz w:val="22"/>
                <w:szCs w:val="22"/>
              </w:rPr>
              <w:t>ND to 2</w:t>
            </w:r>
          </w:p>
        </w:tc>
        <w:tc>
          <w:tcPr>
            <w:tcW w:w="1290" w:type="dxa"/>
            <w:tcMar/>
            <w:vAlign w:val="center"/>
          </w:tcPr>
          <w:p w:rsidR="5AA054B2" w:rsidP="5AA054B2" w:rsidRDefault="5AA054B2" w14:paraId="120EB9EF" w14:textId="5F38DD01">
            <w:pPr>
              <w:pStyle w:val="Normal"/>
              <w:rPr>
                <w:rFonts w:ascii="Segoe UI" w:hAnsi="Segoe UI" w:eastAsia="Segoe UI" w:cs="Segoe UI"/>
                <w:color w:val="000000" w:themeColor="text1" w:themeTint="FF" w:themeShade="FF"/>
                <w:sz w:val="22"/>
                <w:szCs w:val="22"/>
              </w:rPr>
            </w:pPr>
          </w:p>
        </w:tc>
      </w:tr>
      <w:tr w:rsidR="5AA054B2" w:rsidTr="5268226D" w14:paraId="5C9BB7A4">
        <w:trPr>
          <w:trHeight w:val="29"/>
        </w:trPr>
        <w:tc>
          <w:tcPr>
            <w:tcW w:w="2016" w:type="dxa"/>
            <w:tcMar/>
            <w:vAlign w:val="center"/>
          </w:tcPr>
          <w:p w:rsidR="5AA054B2" w:rsidP="5AA054B2" w:rsidRDefault="5AA054B2" w14:noSpellErr="1" w14:paraId="1640BD88">
            <w:pPr>
              <w:rPr>
                <w:rFonts w:ascii="Segoe UI" w:hAnsi="Segoe UI" w:eastAsia="Segoe UI" w:cs="Segoe UI"/>
              </w:rPr>
            </w:pPr>
            <w:r w:rsidRPr="5AA054B2" w:rsidR="5AA054B2">
              <w:rPr>
                <w:rFonts w:ascii="Segoe UI" w:hAnsi="Segoe UI" w:eastAsia="Segoe UI" w:cs="Segoe UI"/>
              </w:rPr>
              <w:t>Chromium</w:t>
            </w:r>
          </w:p>
        </w:tc>
        <w:tc>
          <w:tcPr>
            <w:tcW w:w="1090" w:type="dxa"/>
            <w:tcMar/>
            <w:vAlign w:val="center"/>
          </w:tcPr>
          <w:p w:rsidR="5AA054B2" w:rsidP="5AA054B2" w:rsidRDefault="5AA054B2" w14:noSpellErr="1" w14:paraId="04C52EC3">
            <w:pPr>
              <w:rPr>
                <w:rFonts w:ascii="Segoe UI" w:hAnsi="Segoe UI" w:eastAsia="Segoe UI" w:cs="Segoe UI"/>
              </w:rPr>
            </w:pPr>
            <w:r w:rsidRPr="5AA054B2" w:rsidR="5AA054B2">
              <w:rPr>
                <w:rFonts w:ascii="Segoe UI" w:hAnsi="Segoe UI" w:eastAsia="Segoe UI" w:cs="Segoe UI"/>
              </w:rPr>
              <w:t>ppb</w:t>
            </w:r>
          </w:p>
        </w:tc>
        <w:tc>
          <w:tcPr>
            <w:tcW w:w="1132" w:type="dxa"/>
            <w:tcMar/>
            <w:vAlign w:val="center"/>
          </w:tcPr>
          <w:p w:rsidR="5AA054B2" w:rsidP="5AA054B2" w:rsidRDefault="5AA054B2" w14:paraId="0ADBC67A">
            <w:pPr>
              <w:rPr>
                <w:rFonts w:ascii="Segoe UI" w:hAnsi="Segoe UI" w:eastAsia="Segoe UI" w:cs="Segoe UI"/>
              </w:rPr>
            </w:pPr>
            <w:r w:rsidRPr="5AA054B2" w:rsidR="5AA054B2">
              <w:rPr>
                <w:rFonts w:ascii="Segoe UI" w:hAnsi="Segoe UI" w:eastAsia="Segoe UI" w:cs="Segoe UI"/>
              </w:rPr>
              <w:t>100</w:t>
            </w:r>
          </w:p>
        </w:tc>
        <w:tc>
          <w:tcPr>
            <w:tcW w:w="997" w:type="dxa"/>
            <w:tcMar/>
            <w:vAlign w:val="center"/>
          </w:tcPr>
          <w:p w:rsidR="5AA054B2" w:rsidP="5AA054B2" w:rsidRDefault="5AA054B2" w14:paraId="01090C95">
            <w:pPr>
              <w:rPr>
                <w:rFonts w:ascii="Segoe UI" w:hAnsi="Segoe UI" w:eastAsia="Segoe UI" w:cs="Segoe UI"/>
              </w:rPr>
            </w:pPr>
            <w:r w:rsidRPr="5AA054B2" w:rsidR="5AA054B2">
              <w:rPr>
                <w:rFonts w:ascii="Segoe UI" w:hAnsi="Segoe UI" w:eastAsia="Segoe UI" w:cs="Segoe UI"/>
              </w:rPr>
              <w:t>199</w:t>
            </w:r>
          </w:p>
        </w:tc>
        <w:tc>
          <w:tcPr>
            <w:tcW w:w="1275" w:type="dxa"/>
            <w:tcMar/>
            <w:vAlign w:val="center"/>
          </w:tcPr>
          <w:p w:rsidR="5AA054B2" w:rsidP="5AA054B2" w:rsidRDefault="5AA054B2" w14:paraId="42C18504" w14:textId="4E9FB8E7">
            <w:pPr>
              <w:rPr>
                <w:rFonts w:ascii="Segoe UI" w:hAnsi="Segoe UI" w:eastAsia="Segoe UI" w:cs="Segoe UI"/>
                <w:sz w:val="22"/>
                <w:szCs w:val="22"/>
              </w:rPr>
            </w:pPr>
            <w:r w:rsidRPr="5AA054B2" w:rsidR="5AA054B2">
              <w:rPr>
                <w:rFonts w:ascii="Segoe UI" w:hAnsi="Segoe UI" w:eastAsia="Segoe UI" w:cs="Segoe UI"/>
                <w:color w:val="000000" w:themeColor="text1" w:themeTint="FF" w:themeShade="FF"/>
                <w:sz w:val="22"/>
                <w:szCs w:val="22"/>
              </w:rPr>
              <w:t>0.25</w:t>
            </w:r>
          </w:p>
        </w:tc>
        <w:tc>
          <w:tcPr>
            <w:tcW w:w="1290" w:type="dxa"/>
            <w:tcMar/>
            <w:vAlign w:val="center"/>
          </w:tcPr>
          <w:p w:rsidR="5AA054B2" w:rsidP="5AA054B2" w:rsidRDefault="5AA054B2" w14:noSpellErr="1" w14:paraId="623A912A" w14:textId="67C9B1AD">
            <w:pPr>
              <w:rPr>
                <w:rFonts w:ascii="Segoe UI" w:hAnsi="Segoe UI" w:eastAsia="Segoe UI" w:cs="Segoe UI"/>
                <w:sz w:val="22"/>
                <w:szCs w:val="22"/>
              </w:rPr>
            </w:pPr>
            <w:r w:rsidRPr="5AA054B2" w:rsidR="5AA054B2">
              <w:rPr>
                <w:rFonts w:ascii="Segoe UI" w:hAnsi="Segoe UI" w:eastAsia="Segoe UI" w:cs="Segoe UI"/>
                <w:color w:val="000000" w:themeColor="text1" w:themeTint="FF" w:themeShade="FF"/>
                <w:sz w:val="22"/>
                <w:szCs w:val="22"/>
              </w:rPr>
              <w:t>ND to 0.24</w:t>
            </w:r>
          </w:p>
        </w:tc>
        <w:tc>
          <w:tcPr>
            <w:tcW w:w="1290" w:type="dxa"/>
            <w:tcMar/>
            <w:vAlign w:val="center"/>
          </w:tcPr>
          <w:p w:rsidR="5AA054B2" w:rsidP="5AA054B2" w:rsidRDefault="5AA054B2" w14:paraId="05C5F2F7" w14:textId="3394B089">
            <w:pPr>
              <w:pStyle w:val="Normal"/>
              <w:rPr>
                <w:rFonts w:ascii="Segoe UI" w:hAnsi="Segoe UI" w:eastAsia="Segoe UI" w:cs="Segoe UI"/>
                <w:color w:val="000000" w:themeColor="text1" w:themeTint="FF" w:themeShade="FF"/>
                <w:sz w:val="22"/>
                <w:szCs w:val="22"/>
              </w:rPr>
            </w:pPr>
          </w:p>
        </w:tc>
      </w:tr>
      <w:tr w:rsidR="5AA054B2" w:rsidTr="5268226D" w14:paraId="17A45297">
        <w:trPr>
          <w:trHeight w:val="31"/>
        </w:trPr>
        <w:tc>
          <w:tcPr>
            <w:tcW w:w="2016" w:type="dxa"/>
            <w:tcMar/>
            <w:vAlign w:val="center"/>
          </w:tcPr>
          <w:p w:rsidR="5AA054B2" w:rsidP="5AA054B2" w:rsidRDefault="5AA054B2" w14:noSpellErr="1" w14:paraId="76A6E21A">
            <w:pPr>
              <w:rPr>
                <w:rFonts w:ascii="Segoe UI" w:hAnsi="Segoe UI" w:eastAsia="Segoe UI" w:cs="Segoe UI"/>
              </w:rPr>
            </w:pPr>
            <w:r w:rsidRPr="5AA054B2" w:rsidR="5AA054B2">
              <w:rPr>
                <w:rFonts w:ascii="Segoe UI" w:hAnsi="Segoe UI" w:eastAsia="Segoe UI" w:cs="Segoe UI"/>
              </w:rPr>
              <w:t>Fluoride</w:t>
            </w:r>
          </w:p>
        </w:tc>
        <w:tc>
          <w:tcPr>
            <w:tcW w:w="1090" w:type="dxa"/>
            <w:tcMar/>
            <w:vAlign w:val="center"/>
          </w:tcPr>
          <w:p w:rsidR="5AA054B2" w:rsidP="5AA054B2" w:rsidRDefault="5AA054B2" w14:noSpellErr="1" w14:paraId="61B91723">
            <w:pPr>
              <w:rPr>
                <w:rFonts w:ascii="Segoe UI" w:hAnsi="Segoe UI" w:eastAsia="Segoe UI" w:cs="Segoe UI"/>
              </w:rPr>
            </w:pPr>
            <w:r w:rsidRPr="5AA054B2" w:rsidR="5AA054B2">
              <w:rPr>
                <w:rFonts w:ascii="Segoe UI" w:hAnsi="Segoe UI" w:eastAsia="Segoe UI" w:cs="Segoe UI"/>
              </w:rPr>
              <w:t>ppm</w:t>
            </w:r>
          </w:p>
        </w:tc>
        <w:tc>
          <w:tcPr>
            <w:tcW w:w="1132" w:type="dxa"/>
            <w:tcMar/>
            <w:vAlign w:val="center"/>
          </w:tcPr>
          <w:p w:rsidR="5AA054B2" w:rsidP="5AA054B2" w:rsidRDefault="5AA054B2" w14:paraId="7496DE3D">
            <w:pPr>
              <w:rPr>
                <w:rFonts w:ascii="Segoe UI" w:hAnsi="Segoe UI" w:eastAsia="Segoe UI" w:cs="Segoe UI"/>
              </w:rPr>
            </w:pPr>
            <w:r w:rsidRPr="5AA054B2" w:rsidR="5AA054B2">
              <w:rPr>
                <w:rFonts w:ascii="Segoe UI" w:hAnsi="Segoe UI" w:eastAsia="Segoe UI" w:cs="Segoe UI"/>
              </w:rPr>
              <w:t>4</w:t>
            </w:r>
          </w:p>
        </w:tc>
        <w:tc>
          <w:tcPr>
            <w:tcW w:w="997" w:type="dxa"/>
            <w:tcMar/>
            <w:vAlign w:val="center"/>
          </w:tcPr>
          <w:p w:rsidR="5AA054B2" w:rsidP="5AA054B2" w:rsidRDefault="5AA054B2" w14:paraId="59D2CAFD">
            <w:pPr>
              <w:rPr>
                <w:rFonts w:ascii="Segoe UI" w:hAnsi="Segoe UI" w:eastAsia="Segoe UI" w:cs="Segoe UI"/>
              </w:rPr>
            </w:pPr>
            <w:r w:rsidRPr="5AA054B2" w:rsidR="5AA054B2">
              <w:rPr>
                <w:rFonts w:ascii="Segoe UI" w:hAnsi="Segoe UI" w:eastAsia="Segoe UI" w:cs="Segoe UI"/>
              </w:rPr>
              <w:t>4</w:t>
            </w:r>
          </w:p>
        </w:tc>
        <w:tc>
          <w:tcPr>
            <w:tcW w:w="1275" w:type="dxa"/>
            <w:tcMar/>
            <w:vAlign w:val="center"/>
          </w:tcPr>
          <w:p w:rsidR="5AA054B2" w:rsidP="5AA054B2" w:rsidRDefault="5AA054B2" w14:paraId="55CD1D57" w14:textId="4D7FFBAA">
            <w:pPr>
              <w:rPr>
                <w:rFonts w:ascii="Segoe UI" w:hAnsi="Segoe UI" w:eastAsia="Segoe UI" w:cs="Segoe UI"/>
                <w:sz w:val="22"/>
                <w:szCs w:val="22"/>
              </w:rPr>
            </w:pPr>
            <w:r w:rsidRPr="5AA054B2" w:rsidR="5AA054B2">
              <w:rPr>
                <w:rFonts w:ascii="Segoe UI" w:hAnsi="Segoe UI" w:eastAsia="Segoe UI" w:cs="Segoe UI"/>
                <w:color w:val="000000" w:themeColor="text1" w:themeTint="FF" w:themeShade="FF"/>
                <w:sz w:val="22"/>
                <w:szCs w:val="22"/>
              </w:rPr>
              <w:t>0.2</w:t>
            </w:r>
          </w:p>
        </w:tc>
        <w:tc>
          <w:tcPr>
            <w:tcW w:w="1290" w:type="dxa"/>
            <w:tcMar/>
            <w:vAlign w:val="center"/>
          </w:tcPr>
          <w:p w:rsidR="5AA054B2" w:rsidP="5AA054B2" w:rsidRDefault="5AA054B2" w14:noSpellErr="1" w14:paraId="2945046C" w14:textId="2A8BFD5B">
            <w:pPr>
              <w:rPr>
                <w:rFonts w:ascii="Segoe UI" w:hAnsi="Segoe UI" w:eastAsia="Segoe UI" w:cs="Segoe UI"/>
                <w:sz w:val="22"/>
                <w:szCs w:val="22"/>
              </w:rPr>
            </w:pPr>
            <w:r w:rsidRPr="5AA054B2" w:rsidR="5AA054B2">
              <w:rPr>
                <w:rFonts w:ascii="Segoe UI" w:hAnsi="Segoe UI" w:eastAsia="Segoe UI" w:cs="Segoe UI"/>
                <w:color w:val="000000" w:themeColor="text1" w:themeTint="FF" w:themeShade="FF"/>
                <w:sz w:val="22"/>
                <w:szCs w:val="22"/>
              </w:rPr>
              <w:t>0.6 to 0.8</w:t>
            </w:r>
          </w:p>
        </w:tc>
        <w:tc>
          <w:tcPr>
            <w:tcW w:w="1290" w:type="dxa"/>
            <w:tcMar/>
            <w:vAlign w:val="center"/>
          </w:tcPr>
          <w:p w:rsidR="5AA054B2" w:rsidP="5AA054B2" w:rsidRDefault="5AA054B2" w14:paraId="541E57C8" w14:textId="63A3D1B7">
            <w:pPr>
              <w:pStyle w:val="Normal"/>
              <w:rPr>
                <w:rFonts w:ascii="Segoe UI" w:hAnsi="Segoe UI" w:eastAsia="Segoe UI" w:cs="Segoe UI"/>
                <w:color w:val="000000" w:themeColor="text1" w:themeTint="FF" w:themeShade="FF"/>
                <w:sz w:val="22"/>
                <w:szCs w:val="22"/>
              </w:rPr>
            </w:pPr>
          </w:p>
        </w:tc>
      </w:tr>
    </w:tbl>
    <w:p w:rsidR="5AA054B2" w:rsidP="5AA054B2" w:rsidRDefault="5AA054B2" w14:paraId="0D8C948F" w14:textId="7CB07000">
      <w:pPr>
        <w:pStyle w:val="Normal"/>
        <w:rPr>
          <w:rFonts w:ascii="Segoe UI" w:hAnsi="Segoe UI" w:eastAsia="Segoe UI" w:cs="Segoe UI"/>
        </w:rPr>
      </w:pPr>
    </w:p>
    <w:p w:rsidRPr="00F31389" w:rsidR="009B1D0E" w:rsidP="745A72BC" w:rsidRDefault="745A72BC" w14:paraId="692DC00C" w14:textId="6FC3F2A1">
      <w:pPr>
        <w:pStyle w:val="Heading1"/>
        <w:rPr>
          <w:rFonts w:ascii="Segoe UI" w:hAnsi="Segoe UI" w:cs="Segoe UI"/>
          <w:b w:val="0"/>
          <w:color w:val="1AB39F" w:themeColor="accent6"/>
          <w:sz w:val="36"/>
          <w:szCs w:val="36"/>
        </w:rPr>
      </w:pPr>
      <w:bookmarkStart w:name="_Toc523911395" w:id="6"/>
      <w:r w:rsidRPr="00F31389">
        <w:rPr>
          <w:rFonts w:ascii="Segoe UI" w:hAnsi="Segoe UI" w:cs="Segoe UI"/>
          <w:sz w:val="36"/>
          <w:szCs w:val="36"/>
        </w:rPr>
        <w:t>Definitions</w:t>
      </w:r>
      <w:bookmarkEnd w:id="6"/>
    </w:p>
    <w:p w:rsidRPr="00F31389" w:rsidR="009B1D0E" w:rsidP="00B204E2" w:rsidRDefault="009B1D0E" w14:paraId="189F1F28" w14:textId="348DAC89">
      <w:pPr>
        <w:pStyle w:val="Photo"/>
        <w:jc w:val="left"/>
        <w:rPr>
          <w:rFonts w:ascii="Segoe UI" w:hAnsi="Segoe UI" w:cs="Segoe UI"/>
          <w:sz w:val="24"/>
          <w:szCs w:val="24"/>
        </w:rPr>
      </w:pPr>
      <w:r w:rsidRPr="50EF7D27">
        <w:rPr>
          <w:rFonts w:ascii="Segoe UI" w:hAnsi="Segoe UI" w:cs="Segoe UI"/>
          <w:b/>
          <w:sz w:val="24"/>
          <w:szCs w:val="24"/>
        </w:rPr>
        <w:t>MCLG:</w:t>
      </w:r>
      <w:r w:rsidRPr="50EF7D27">
        <w:rPr>
          <w:rFonts w:ascii="Segoe UI" w:hAnsi="Segoe UI" w:cs="Segoe UI"/>
          <w:sz w:val="24"/>
          <w:szCs w:val="24"/>
        </w:rPr>
        <w:t xml:space="preserve"> Maximum Contaminant Level Goal - The level of a contaminant in drinking water below which there is no known or expected risk to health. MCLGs allow for a margin of safety.</w:t>
      </w:r>
      <w:r w:rsidRPr="50EF7D27" w:rsidR="2A0E7518">
        <w:rPr>
          <w:rFonts w:ascii="Segoe UI" w:hAnsi="Segoe UI" w:cs="Segoe UI"/>
          <w:sz w:val="24"/>
          <w:szCs w:val="24"/>
        </w:rPr>
        <w:t xml:space="preserve"> </w:t>
      </w:r>
      <w:r w:rsidRPr="50EF7D27">
        <w:rPr>
          <w:rFonts w:ascii="Segoe UI" w:hAnsi="Segoe UI" w:cs="Segoe UI"/>
          <w:b/>
          <w:sz w:val="24"/>
          <w:szCs w:val="24"/>
        </w:rPr>
        <w:t>MCL:</w:t>
      </w:r>
      <w:r w:rsidRPr="50EF7D27">
        <w:rPr>
          <w:rFonts w:ascii="Segoe UI" w:hAnsi="Segoe UI" w:cs="Segoe UI"/>
          <w:sz w:val="24"/>
          <w:szCs w:val="24"/>
        </w:rPr>
        <w:t xml:space="preserve"> Maximum Contaminant Level - The highest level of a contaminant that is allowed in drinking water. MCLs are set as close to the MCLGs as feasible using the best available treatment technology.</w:t>
      </w:r>
    </w:p>
    <w:p w:rsidRPr="00F31389" w:rsidR="009B1D0E" w:rsidP="00B204E2" w:rsidRDefault="009B1D0E" w14:paraId="1BE53828" w14:textId="77777777">
      <w:pPr>
        <w:pStyle w:val="Photo"/>
        <w:jc w:val="left"/>
        <w:rPr>
          <w:rFonts w:ascii="Segoe UI" w:hAnsi="Segoe UI" w:cs="Segoe UI"/>
          <w:sz w:val="24"/>
        </w:rPr>
      </w:pPr>
    </w:p>
    <w:p w:rsidRPr="00F31389" w:rsidR="009B1D0E" w:rsidP="00B204E2" w:rsidRDefault="009B1D0E" w14:paraId="6233FF68" w14:textId="77777777">
      <w:pPr>
        <w:pStyle w:val="Photo"/>
        <w:jc w:val="left"/>
        <w:rPr>
          <w:rFonts w:ascii="Segoe UI" w:hAnsi="Segoe UI" w:cs="Segoe UI"/>
          <w:sz w:val="24"/>
          <w:szCs w:val="24"/>
        </w:rPr>
      </w:pPr>
      <w:r w:rsidRPr="50EF7D27">
        <w:rPr>
          <w:rFonts w:ascii="Segoe UI" w:hAnsi="Segoe UI" w:cs="Segoe UI"/>
          <w:b/>
          <w:sz w:val="24"/>
          <w:szCs w:val="24"/>
        </w:rPr>
        <w:t>MRDL:</w:t>
      </w:r>
      <w:r w:rsidRPr="50EF7D27">
        <w:rPr>
          <w:rFonts w:ascii="Segoe UI" w:hAnsi="Segoe UI" w:cs="Segoe UI"/>
          <w:sz w:val="24"/>
          <w:szCs w:val="24"/>
        </w:rPr>
        <w:t xml:space="preserve"> Maximum Residual Disinfectant Level - The highest level of a disinfectant allowed in drinking water. There is convincing evidence that addition of a disinfectant is necessary for control of microbial contaminants.</w:t>
      </w:r>
    </w:p>
    <w:p w:rsidRPr="00F31389" w:rsidR="009B1D0E" w:rsidP="00B204E2" w:rsidRDefault="009B1D0E" w14:paraId="14F905B1" w14:textId="77777777">
      <w:pPr>
        <w:pStyle w:val="Photo"/>
        <w:jc w:val="left"/>
        <w:rPr>
          <w:rFonts w:ascii="Segoe UI" w:hAnsi="Segoe UI" w:cs="Segoe UI"/>
          <w:sz w:val="24"/>
        </w:rPr>
      </w:pPr>
    </w:p>
    <w:p w:rsidRPr="00F31389" w:rsidR="009B1D0E" w:rsidP="00B204E2" w:rsidRDefault="009B1D0E" w14:paraId="4797A8C1" w14:textId="77777777">
      <w:pPr>
        <w:pStyle w:val="Photo"/>
        <w:jc w:val="left"/>
        <w:rPr>
          <w:rFonts w:ascii="Segoe UI" w:hAnsi="Segoe UI" w:cs="Segoe UI"/>
          <w:sz w:val="24"/>
          <w:szCs w:val="24"/>
        </w:rPr>
      </w:pPr>
      <w:r w:rsidRPr="50EF7D27">
        <w:rPr>
          <w:rFonts w:ascii="Segoe UI" w:hAnsi="Segoe UI" w:cs="Segoe UI"/>
          <w:b/>
          <w:sz w:val="24"/>
          <w:szCs w:val="24"/>
        </w:rPr>
        <w:t>MRDLG:</w:t>
      </w:r>
      <w:r w:rsidRPr="50EF7D27">
        <w:rPr>
          <w:rFonts w:ascii="Segoe UI" w:hAnsi="Segoe UI" w:cs="Segoe UI"/>
          <w:sz w:val="24"/>
          <w:szCs w:val="24"/>
        </w:rPr>
        <w:t xml:space="preserve"> Maximum Residual Disinfectant Level Goal - The level of a drinking water disinfectant below which there is no known or expected risk to health. MRDLGs do not reflect the benefits of the use of disinfectants to control microbial contaminants.</w:t>
      </w:r>
    </w:p>
    <w:p w:rsidRPr="00F31389" w:rsidR="009B1D0E" w:rsidP="00B204E2" w:rsidRDefault="009B1D0E" w14:paraId="2865ACF7" w14:textId="77777777">
      <w:pPr>
        <w:pStyle w:val="Photo"/>
        <w:jc w:val="left"/>
        <w:rPr>
          <w:rFonts w:ascii="Segoe UI" w:hAnsi="Segoe UI" w:cs="Segoe UI"/>
          <w:sz w:val="24"/>
        </w:rPr>
      </w:pPr>
    </w:p>
    <w:p w:rsidRPr="00F31389" w:rsidR="009B1D0E" w:rsidP="00B204E2" w:rsidRDefault="009B1D0E" w14:paraId="49A0BF40" w14:textId="77777777">
      <w:pPr>
        <w:pStyle w:val="Photo"/>
        <w:jc w:val="left"/>
        <w:rPr>
          <w:rFonts w:ascii="Segoe UI" w:hAnsi="Segoe UI" w:cs="Segoe UI"/>
          <w:sz w:val="24"/>
          <w:szCs w:val="24"/>
        </w:rPr>
      </w:pPr>
      <w:r w:rsidRPr="50EF7D27">
        <w:rPr>
          <w:rFonts w:ascii="Segoe UI" w:hAnsi="Segoe UI" w:cs="Segoe UI"/>
          <w:b/>
          <w:sz w:val="24"/>
          <w:szCs w:val="24"/>
        </w:rPr>
        <w:t>TT:</w:t>
      </w:r>
      <w:r w:rsidRPr="50EF7D27">
        <w:rPr>
          <w:rFonts w:ascii="Segoe UI" w:hAnsi="Segoe UI" w:cs="Segoe UI"/>
          <w:sz w:val="24"/>
          <w:szCs w:val="24"/>
        </w:rPr>
        <w:t xml:space="preserve"> Treatment Technique - A required process intended to reduce the level of a contaminant in drinking water.</w:t>
      </w:r>
    </w:p>
    <w:p w:rsidRPr="00F31389" w:rsidR="009B1D0E" w:rsidP="00B204E2" w:rsidRDefault="009B1D0E" w14:paraId="057D9CE4" w14:textId="77777777">
      <w:pPr>
        <w:pStyle w:val="Photo"/>
        <w:jc w:val="left"/>
        <w:rPr>
          <w:rFonts w:ascii="Segoe UI" w:hAnsi="Segoe UI" w:cs="Segoe UI"/>
          <w:sz w:val="24"/>
        </w:rPr>
      </w:pPr>
    </w:p>
    <w:p w:rsidRPr="00F31389" w:rsidR="009B1D0E" w:rsidP="00B204E2" w:rsidRDefault="009B1D0E" w14:paraId="13C0B572" w14:textId="77777777">
      <w:pPr>
        <w:pStyle w:val="Photo"/>
        <w:jc w:val="left"/>
        <w:rPr>
          <w:rFonts w:ascii="Segoe UI" w:hAnsi="Segoe UI" w:cs="Segoe UI"/>
          <w:sz w:val="24"/>
          <w:szCs w:val="24"/>
        </w:rPr>
      </w:pPr>
      <w:r w:rsidRPr="50EF7D27">
        <w:rPr>
          <w:rFonts w:ascii="Segoe UI" w:hAnsi="Segoe UI" w:cs="Segoe UI"/>
          <w:b/>
          <w:sz w:val="24"/>
          <w:szCs w:val="24"/>
        </w:rPr>
        <w:t>NTU:</w:t>
      </w:r>
      <w:r w:rsidRPr="50EF7D27">
        <w:rPr>
          <w:rFonts w:ascii="Segoe UI" w:hAnsi="Segoe UI" w:cs="Segoe UI"/>
          <w:sz w:val="24"/>
          <w:szCs w:val="24"/>
        </w:rPr>
        <w:t xml:space="preserve"> </w:t>
      </w:r>
      <w:commentRangeStart w:id="7"/>
      <w:r w:rsidRPr="50EF7D27">
        <w:rPr>
          <w:rFonts w:ascii="Segoe UI" w:hAnsi="Segoe UI" w:cs="Segoe UI"/>
          <w:sz w:val="24"/>
          <w:szCs w:val="24"/>
        </w:rPr>
        <w:t xml:space="preserve">Nephelometric Turbidity Unit </w:t>
      </w:r>
      <w:commentRangeEnd w:id="7"/>
      <w:r>
        <w:rPr>
          <w:rStyle w:val="CommentReference"/>
        </w:rPr>
        <w:commentReference w:id="7"/>
      </w:r>
      <w:r w:rsidRPr="50EF7D27">
        <w:rPr>
          <w:rFonts w:ascii="Segoe UI" w:hAnsi="Segoe UI" w:cs="Segoe UI"/>
          <w:sz w:val="24"/>
          <w:szCs w:val="24"/>
        </w:rPr>
        <w:t>- Turbidity is a measure of how clear the water looks. The turbidity MCL that applied to the Cedar supply in 2017 was 5 NTU, and for the Tolt it was 0.3 NTU for at least 95% of the samples in a month. 100% of the Tolt samples for 2017 were below 0.3 NTU.</w:t>
      </w:r>
    </w:p>
    <w:p w:rsidRPr="00F31389" w:rsidR="009B1D0E" w:rsidP="00B204E2" w:rsidRDefault="009B1D0E" w14:paraId="537DDADE" w14:textId="77777777">
      <w:pPr>
        <w:pStyle w:val="Photo"/>
        <w:jc w:val="left"/>
        <w:rPr>
          <w:rFonts w:ascii="Segoe UI" w:hAnsi="Segoe UI" w:cs="Segoe UI"/>
          <w:sz w:val="24"/>
        </w:rPr>
      </w:pPr>
    </w:p>
    <w:p w:rsidRPr="00F31389" w:rsidR="009B1D0E" w:rsidP="00B204E2" w:rsidRDefault="009B1D0E" w14:paraId="63B77ECB" w14:textId="77777777">
      <w:pPr>
        <w:pStyle w:val="Photo"/>
        <w:jc w:val="left"/>
        <w:rPr>
          <w:rFonts w:ascii="Segoe UI" w:hAnsi="Segoe UI" w:cs="Segoe UI"/>
          <w:sz w:val="24"/>
          <w:szCs w:val="24"/>
        </w:rPr>
      </w:pPr>
      <w:r w:rsidRPr="50EF7D27">
        <w:rPr>
          <w:rFonts w:ascii="Segoe UI" w:hAnsi="Segoe UI" w:cs="Segoe UI"/>
          <w:b/>
          <w:sz w:val="24"/>
          <w:szCs w:val="24"/>
        </w:rPr>
        <w:t>NA:</w:t>
      </w:r>
      <w:r w:rsidRPr="50EF7D27">
        <w:rPr>
          <w:rFonts w:ascii="Segoe UI" w:hAnsi="Segoe UI" w:cs="Segoe UI"/>
          <w:sz w:val="24"/>
          <w:szCs w:val="24"/>
        </w:rPr>
        <w:t xml:space="preserve"> Not Applicable ND: Not Detected</w:t>
      </w:r>
    </w:p>
    <w:p w:rsidRPr="00F31389" w:rsidR="009B1D0E" w:rsidP="00B204E2" w:rsidRDefault="009B1D0E" w14:paraId="4CF034FF" w14:textId="77777777">
      <w:pPr>
        <w:pStyle w:val="Photo"/>
        <w:jc w:val="left"/>
        <w:rPr>
          <w:rFonts w:ascii="Segoe UI" w:hAnsi="Segoe UI" w:cs="Segoe UI"/>
          <w:sz w:val="24"/>
        </w:rPr>
      </w:pPr>
    </w:p>
    <w:p w:rsidRPr="00F31389" w:rsidR="009B1D0E" w:rsidP="00B204E2" w:rsidRDefault="009B1D0E" w14:paraId="169B0D90" w14:textId="77777777">
      <w:pPr>
        <w:pStyle w:val="Photo"/>
        <w:jc w:val="left"/>
        <w:rPr>
          <w:rFonts w:ascii="Segoe UI" w:hAnsi="Segoe UI" w:cs="Segoe UI"/>
          <w:sz w:val="24"/>
          <w:szCs w:val="24"/>
        </w:rPr>
      </w:pPr>
      <w:r w:rsidRPr="50EF7D27">
        <w:rPr>
          <w:rFonts w:ascii="Segoe UI" w:hAnsi="Segoe UI" w:cs="Segoe UI"/>
          <w:sz w:val="24"/>
          <w:szCs w:val="24"/>
        </w:rPr>
        <w:t>ppm: 1 part per million = 1 mg/L = 1 milligram per liter</w:t>
      </w:r>
    </w:p>
    <w:p w:rsidRPr="00F31389" w:rsidR="009B1D0E" w:rsidP="00B204E2" w:rsidRDefault="009B1D0E" w14:paraId="5E190E6C" w14:textId="77777777">
      <w:pPr>
        <w:pStyle w:val="Photo"/>
        <w:jc w:val="left"/>
        <w:rPr>
          <w:rFonts w:ascii="Segoe UI" w:hAnsi="Segoe UI" w:cs="Segoe UI"/>
          <w:sz w:val="24"/>
        </w:rPr>
      </w:pPr>
    </w:p>
    <w:p w:rsidRPr="00F31389" w:rsidR="009B1D0E" w:rsidP="00B204E2" w:rsidRDefault="009B1D0E" w14:paraId="6FC2620D" w14:textId="77777777">
      <w:pPr>
        <w:pStyle w:val="Photo"/>
        <w:jc w:val="left"/>
        <w:rPr>
          <w:rFonts w:ascii="Segoe UI" w:hAnsi="Segoe UI" w:cs="Segoe UI"/>
          <w:sz w:val="24"/>
          <w:szCs w:val="24"/>
        </w:rPr>
      </w:pPr>
      <w:r w:rsidRPr="50EF7D27">
        <w:rPr>
          <w:rFonts w:ascii="Segoe UI" w:hAnsi="Segoe UI" w:cs="Segoe UI"/>
          <w:sz w:val="24"/>
          <w:szCs w:val="24"/>
        </w:rPr>
        <w:t>ppb: 1 part per billion = 1 ug/L = 1 microgram per liter</w:t>
      </w:r>
    </w:p>
    <w:p w:rsidRPr="00F31389" w:rsidR="009B1D0E" w:rsidP="00B204E2" w:rsidRDefault="009B1D0E" w14:paraId="22C22082" w14:textId="77777777">
      <w:pPr>
        <w:pStyle w:val="Photo"/>
        <w:jc w:val="left"/>
        <w:rPr>
          <w:rFonts w:ascii="Segoe UI" w:hAnsi="Segoe UI" w:cs="Segoe UI"/>
          <w:sz w:val="24"/>
        </w:rPr>
      </w:pPr>
    </w:p>
    <w:p w:rsidRPr="00F31389" w:rsidR="009B1D0E" w:rsidP="00CC2A2C" w:rsidRDefault="009B1D0E" w14:paraId="59840F3A" w14:textId="6C77AC67">
      <w:pPr>
        <w:pStyle w:val="Photo"/>
        <w:jc w:val="left"/>
        <w:rPr>
          <w:rFonts w:ascii="Segoe UI" w:hAnsi="Segoe UI" w:cs="Segoe UI"/>
          <w:sz w:val="36"/>
          <w:szCs w:val="36"/>
        </w:rPr>
      </w:pPr>
      <w:r w:rsidRPr="50EF7D27">
        <w:rPr>
          <w:rFonts w:ascii="Segoe UI" w:hAnsi="Segoe UI" w:cs="Segoe UI"/>
          <w:sz w:val="24"/>
          <w:szCs w:val="24"/>
        </w:rPr>
        <w:t>1 ppm =1000 ppb</w:t>
      </w:r>
      <w:bookmarkStart w:name="_Toc523830460" w:id="8"/>
    </w:p>
    <w:p w:rsidR="341F1D8C" w:rsidP="341F1D8C" w:rsidRDefault="341F1D8C" w14:paraId="5C53EAE9" w14:textId="7460C416">
      <w:pPr>
        <w:rPr>
          <w:rFonts w:ascii="Segoe UI" w:hAnsi="Segoe UI" w:eastAsia="Segoe UI" w:cs="Segoe UI"/>
          <w:b/>
          <w:bCs/>
          <w:color w:val="138576" w:themeColor="accent6" w:themeShade="BF"/>
          <w:sz w:val="24"/>
          <w:szCs w:val="24"/>
        </w:rPr>
      </w:pPr>
    </w:p>
    <w:p w:rsidR="341F1D8C" w:rsidP="341F1D8C" w:rsidRDefault="341F1D8C" w14:paraId="4AF20E81" w14:textId="120B0B85">
      <w:pPr>
        <w:rPr>
          <w:rFonts w:ascii="Segoe UI" w:hAnsi="Segoe UI" w:eastAsia="Segoe UI" w:cs="Segoe UI"/>
          <w:color w:val="000000" w:themeColor="text1"/>
          <w:sz w:val="24"/>
          <w:szCs w:val="24"/>
        </w:rPr>
      </w:pPr>
      <w:r w:rsidRPr="341F1D8C">
        <w:rPr>
          <w:rFonts w:ascii="Segoe UI" w:hAnsi="Segoe UI" w:eastAsia="Segoe UI" w:cs="Segoe UI"/>
          <w:b/>
          <w:bCs/>
          <w:color w:val="138576" w:themeColor="accent6" w:themeShade="BF"/>
          <w:sz w:val="24"/>
          <w:szCs w:val="24"/>
        </w:rPr>
        <w:t>CONSERVATION-FOCUSED</w:t>
      </w:r>
    </w:p>
    <w:p w:rsidR="341F1D8C" w:rsidP="341F1D8C" w:rsidRDefault="341F1D8C" w14:paraId="590C2C9E" w14:textId="5585235E">
      <w:pPr>
        <w:rPr>
          <w:rFonts w:ascii="Segoe UI" w:hAnsi="Segoe UI" w:eastAsia="Segoe UI" w:cs="Segoe UI"/>
          <w:color w:val="000000" w:themeColor="text1"/>
          <w:sz w:val="24"/>
          <w:szCs w:val="24"/>
        </w:rPr>
      </w:pPr>
      <w:r w:rsidRPr="341F1D8C">
        <w:rPr>
          <w:rFonts w:ascii="Segoe UI" w:hAnsi="Segoe UI" w:eastAsia="Segoe UI" w:cs="Segoe UI"/>
          <w:sz w:val="24"/>
          <w:szCs w:val="24"/>
        </w:rPr>
        <w:t>Water conservation is important for us, our environment and future generations.</w:t>
      </w:r>
    </w:p>
    <w:p w:rsidR="341F1D8C" w:rsidP="341F1D8C" w:rsidRDefault="341F1D8C" w14:paraId="5EC5A97B" w14:textId="6233B80D">
      <w:pPr>
        <w:pStyle w:val="ListParagraph"/>
        <w:numPr>
          <w:ilvl w:val="0"/>
          <w:numId w:val="32"/>
        </w:numPr>
        <w:spacing w:before="120" w:after="200" w:line="264" w:lineRule="auto"/>
        <w:rPr>
          <w:color w:val="595959" w:themeColor="text1" w:themeTint="A6"/>
          <w:sz w:val="22"/>
          <w:szCs w:val="22"/>
        </w:rPr>
      </w:pPr>
      <w:r w:rsidRPr="341F1D8C">
        <w:rPr>
          <w:rFonts w:ascii="Segoe UI" w:hAnsi="Segoe UI" w:eastAsia="Segoe UI" w:cs="Segoe UI"/>
          <w:color w:val="595959" w:themeColor="text1" w:themeTint="A6"/>
        </w:rPr>
        <w:t>Water conservation helps protect an important, shared natural resource. It keeps more water in our rivers for salmon, wildlife, and other environmental needs.</w:t>
      </w:r>
    </w:p>
    <w:p w:rsidR="341F1D8C" w:rsidP="59B62191" w:rsidRDefault="341F1D8C" w14:paraId="4A45910C" w14:textId="6CEA1FF1" w14:noSpellErr="1">
      <w:pPr>
        <w:pStyle w:val="ListParagraph"/>
        <w:numPr>
          <w:ilvl w:val="0"/>
          <w:numId w:val="32"/>
        </w:numPr>
        <w:spacing w:before="120" w:after="200" w:line="264" w:lineRule="auto"/>
        <w:rPr>
          <w:color w:val="595959" w:themeColor="text1" w:themeTint="A6" w:themeShade="FF"/>
          <w:sz w:val="24"/>
          <w:szCs w:val="24"/>
        </w:rPr>
      </w:pPr>
      <w:r w:rsidRPr="59B62191" w:rsidR="59B62191">
        <w:rPr>
          <w:rFonts w:ascii="Segoe UI" w:hAnsi="Segoe UI" w:eastAsia="Segoe UI" w:cs="Segoe UI"/>
          <w:color w:val="595959" w:themeColor="text1" w:themeTint="A6" w:themeShade="FF"/>
          <w:sz w:val="24"/>
          <w:szCs w:val="24"/>
        </w:rPr>
        <w:t>Water conservation stretches our valuable water supply to meet the needs of our growing region, ensuring we’ll have enough water for future generations.</w:t>
      </w:r>
    </w:p>
    <w:p w:rsidR="341F1D8C" w:rsidP="59B62191" w:rsidRDefault="341F1D8C" w14:paraId="74559ACF" w14:textId="5A757EF7" w14:noSpellErr="1">
      <w:pPr>
        <w:pStyle w:val="ListParagraph"/>
        <w:numPr>
          <w:ilvl w:val="0"/>
          <w:numId w:val="32"/>
        </w:numPr>
        <w:spacing w:before="120" w:after="200" w:line="264" w:lineRule="auto"/>
        <w:rPr>
          <w:color w:val="595959" w:themeColor="text1" w:themeTint="A6" w:themeShade="FF"/>
          <w:sz w:val="24"/>
          <w:szCs w:val="24"/>
        </w:rPr>
      </w:pPr>
      <w:r w:rsidRPr="59B62191" w:rsidR="59B62191">
        <w:rPr>
          <w:rFonts w:ascii="Segoe UI" w:hAnsi="Segoe UI" w:eastAsia="Segoe UI" w:cs="Segoe UI"/>
          <w:color w:val="595959" w:themeColor="text1" w:themeTint="A6" w:themeShade="FF"/>
          <w:sz w:val="24"/>
          <w:szCs w:val="24"/>
        </w:rPr>
        <w:t>Using water efficiently can help customers keep water and sewer bills as low as possible.</w:t>
      </w:r>
    </w:p>
    <w:p w:rsidR="23EEB3FA" w:rsidP="59B62191" w:rsidRDefault="23EEB3FA" w14:paraId="58239810" w14:textId="715A7DF5" w14:noSpellErr="1">
      <w:pPr>
        <w:pStyle w:val="ListParagraph"/>
        <w:numPr>
          <w:ilvl w:val="0"/>
          <w:numId w:val="32"/>
        </w:numPr>
        <w:spacing w:before="120" w:after="200" w:line="264" w:lineRule="auto"/>
        <w:rPr>
          <w:color w:val="595959" w:themeColor="text1" w:themeTint="A6" w:themeShade="FF"/>
          <w:sz w:val="24"/>
          <w:szCs w:val="24"/>
        </w:rPr>
      </w:pPr>
      <w:r w:rsidRPr="59B62191" w:rsidR="59B62191">
        <w:rPr>
          <w:rFonts w:ascii="Segoe UI" w:hAnsi="Segoe UI" w:eastAsia="Segoe UI" w:cs="Segoe UI"/>
          <w:noProof w:val="0"/>
          <w:color w:val="595959" w:themeColor="text1" w:themeTint="A6" w:themeShade="FF"/>
          <w:sz w:val="24"/>
          <w:szCs w:val="24"/>
          <w:lang w:val="en-US"/>
        </w:rPr>
        <w:t xml:space="preserve">These results show that it is very important that homeowners, business owners and others be aware of their type of plumbing, and how the plumbing affects their drinking water quality. </w:t>
      </w:r>
    </w:p>
    <w:p w:rsidR="23EEB3FA" w:rsidP="59B62191" w:rsidRDefault="23EEB3FA" w14:paraId="02D0B3CC" w14:textId="4216242A" w14:noSpellErr="1">
      <w:pPr>
        <w:pStyle w:val="ListParagraph"/>
        <w:numPr>
          <w:ilvl w:val="0"/>
          <w:numId w:val="32"/>
        </w:numPr>
        <w:spacing w:before="120" w:after="200" w:line="264" w:lineRule="auto"/>
        <w:rPr>
          <w:color w:val="595959" w:themeColor="text1" w:themeTint="A6" w:themeShade="FF"/>
          <w:sz w:val="24"/>
          <w:szCs w:val="24"/>
        </w:rPr>
      </w:pPr>
      <w:r w:rsidRPr="59B62191" w:rsidR="59B62191">
        <w:rPr>
          <w:rFonts w:ascii="Segoe UI" w:hAnsi="Segoe UI" w:eastAsia="Segoe UI" w:cs="Segoe UI"/>
          <w:noProof w:val="0"/>
          <w:color w:val="595959" w:themeColor="text1" w:themeTint="A6" w:themeShade="FF"/>
          <w:sz w:val="24"/>
          <w:szCs w:val="24"/>
          <w:lang w:val="en-US"/>
        </w:rPr>
        <w:t>Our research and forecasting will help drive these deliverables, milestones and plans.</w:t>
      </w:r>
    </w:p>
    <w:p w:rsidR="23EEB3FA" w:rsidP="23EEB3FA" w:rsidRDefault="23EEB3FA" w14:paraId="349B097E" w14:textId="777CB786">
      <w:pPr>
        <w:pStyle w:val="Normal"/>
        <w:rPr>
          <w:rFonts w:ascii="Segoe UI" w:hAnsi="Segoe UI" w:eastAsia="Segoe UI" w:cs="Segoe UI"/>
          <w:b w:val="0"/>
          <w:bCs w:val="0"/>
          <w:i w:val="0"/>
          <w:iCs w:val="0"/>
          <w:noProof w:val="0"/>
          <w:color w:val="595959" w:themeColor="text1" w:themeTint="A6" w:themeShade="FF"/>
          <w:sz w:val="24"/>
          <w:szCs w:val="24"/>
          <w:lang w:val="en-US"/>
        </w:rPr>
      </w:pPr>
      <w:r w:rsidRPr="23EEB3FA" w:rsidR="23EEB3FA">
        <w:rPr>
          <w:rFonts w:ascii="Segoe UI" w:hAnsi="Segoe UI" w:cs="Segoe UI"/>
          <w:sz w:val="24"/>
          <w:szCs w:val="24"/>
        </w:rPr>
        <w:t>To encourage efficient water use, the Saving Water Partnership (SWP)–CPU and 18 water utility partners–set a six-year conservation goal: reduce per capita use from current levels so that the SWP’s total average annual retail water use is less than 105 million gallons per day (</w:t>
      </w:r>
      <w:proofErr w:type="spellStart"/>
      <w:r w:rsidRPr="23EEB3FA" w:rsidR="23EEB3FA">
        <w:rPr>
          <w:rFonts w:ascii="Segoe UI" w:hAnsi="Segoe UI" w:cs="Segoe UI"/>
          <w:sz w:val="24"/>
          <w:szCs w:val="24"/>
        </w:rPr>
        <w:t>mgd</w:t>
      </w:r>
      <w:proofErr w:type="spellEnd"/>
      <w:r w:rsidRPr="23EEB3FA" w:rsidR="23EEB3FA">
        <w:rPr>
          <w:rFonts w:ascii="Segoe UI" w:hAnsi="Segoe UI" w:cs="Segoe UI"/>
          <w:sz w:val="24"/>
          <w:szCs w:val="24"/>
        </w:rPr>
        <w:t xml:space="preserve">) from 2013 through 2018 despite forecasted population growth. </w:t>
      </w:r>
    </w:p>
    <w:p w:rsidR="23EEB3FA" w:rsidP="23EEB3FA" w:rsidRDefault="23EEB3FA" w14:paraId="6D1EE96F" w14:textId="0D1E4A60">
      <w:pPr>
        <w:pStyle w:val="Normal"/>
        <w:rPr>
          <w:rFonts w:ascii="Segoe UI" w:hAnsi="Segoe UI" w:eastAsia="Segoe UI" w:cs="Segoe UI"/>
          <w:b w:val="0"/>
          <w:bCs w:val="0"/>
          <w:i w:val="0"/>
          <w:iCs w:val="0"/>
          <w:noProof w:val="0"/>
          <w:color w:val="595959" w:themeColor="text1" w:themeTint="A6" w:themeShade="FF"/>
          <w:sz w:val="24"/>
          <w:szCs w:val="24"/>
          <w:lang w:val="en-US"/>
        </w:rPr>
      </w:pPr>
      <w:r w:rsidRPr="23EEB3FA" w:rsidR="23EEB3FA">
        <w:rPr>
          <w:rFonts w:ascii="Segoe UI" w:hAnsi="Segoe UI" w:cs="Segoe UI"/>
          <w:sz w:val="24"/>
          <w:szCs w:val="24"/>
        </w:rPr>
        <w:t xml:space="preserve">In 2017, our customers met this goal, using 96.6 </w:t>
      </w:r>
      <w:proofErr w:type="spellStart"/>
      <w:r w:rsidRPr="23EEB3FA" w:rsidR="23EEB3FA">
        <w:rPr>
          <w:rFonts w:ascii="Segoe UI" w:hAnsi="Segoe UI" w:cs="Segoe UI"/>
          <w:sz w:val="24"/>
          <w:szCs w:val="24"/>
        </w:rPr>
        <w:t>mgd</w:t>
      </w:r>
      <w:proofErr w:type="spellEnd"/>
      <w:r w:rsidRPr="23EEB3FA" w:rsidR="23EEB3FA">
        <w:rPr>
          <w:rFonts w:ascii="Segoe UI" w:hAnsi="Segoe UI" w:cs="Segoe UI"/>
          <w:sz w:val="24"/>
          <w:szCs w:val="24"/>
        </w:rPr>
        <w:t>. These results show that it is very important that homeowners, business owners and others be aware of their type of plumbing, and how the plumbing affects their drinking water quality. Our research and forecasting will help drive these deliverables, milestones and plans.</w:t>
      </w:r>
    </w:p>
    <w:p w:rsidR="341F1D8C" w:rsidP="341F1D8C" w:rsidRDefault="341F1D8C" w14:paraId="07E0CCE1" w14:textId="7B4434ED">
      <w:pPr>
        <w:rPr>
          <w:rFonts w:ascii="Segoe UI" w:hAnsi="Segoe UI" w:eastAsia="Segoe UI" w:cs="Segoe UI"/>
          <w:color w:val="000000" w:themeColor="text1"/>
          <w:sz w:val="24"/>
          <w:szCs w:val="24"/>
        </w:rPr>
      </w:pPr>
      <w:r w:rsidRPr="341F1D8C">
        <w:rPr>
          <w:rFonts w:ascii="Segoe UI" w:hAnsi="Segoe UI" w:eastAsia="Segoe UI" w:cs="Segoe UI"/>
          <w:sz w:val="24"/>
          <w:szCs w:val="24"/>
        </w:rPr>
        <w:t xml:space="preserve">Visit the Saving Water Partnership for more information on rebates, conservation tips, videos on fixing leaks and natural yard care, and more. Go to </w:t>
      </w:r>
      <w:r w:rsidRPr="341F1D8C">
        <w:rPr>
          <w:rFonts w:ascii="Segoe UI" w:hAnsi="Segoe UI" w:eastAsia="Segoe UI" w:cs="Segoe UI"/>
          <w:b/>
          <w:bCs/>
          <w:sz w:val="24"/>
          <w:szCs w:val="24"/>
        </w:rPr>
        <w:t>savingwater.org.</w:t>
      </w:r>
    </w:p>
    <w:p w:rsidRPr="00F31389" w:rsidR="009B1D0E" w:rsidP="00B204E2" w:rsidRDefault="5E547DFF" w14:paraId="46F01C9C" w14:textId="6AF42C3C">
      <w:pPr>
        <w:pStyle w:val="Heading1"/>
        <w:rPr>
          <w:rFonts w:ascii="Segoe UI" w:hAnsi="Segoe UI" w:cs="Segoe UI"/>
          <w:sz w:val="36"/>
          <w:szCs w:val="36"/>
        </w:rPr>
      </w:pPr>
      <w:bookmarkStart w:name="_Toc523923995" w:id="9"/>
      <w:r w:rsidRPr="00F31389">
        <w:rPr>
          <w:rFonts w:ascii="Segoe UI" w:hAnsi="Segoe UI" w:cs="Segoe UI"/>
          <w:sz w:val="36"/>
          <w:szCs w:val="36"/>
        </w:rPr>
        <w:t xml:space="preserve">5 Reasons </w:t>
      </w:r>
      <w:r w:rsidRPr="00F31389" w:rsidR="002039F1">
        <w:rPr>
          <w:rFonts w:ascii="Segoe UI" w:hAnsi="Segoe UI" w:cs="Segoe UI"/>
          <w:sz w:val="36"/>
          <w:szCs w:val="36"/>
        </w:rPr>
        <w:t xml:space="preserve">Contoso’s </w:t>
      </w:r>
      <w:r w:rsidRPr="00F31389" w:rsidR="745A72BC">
        <w:rPr>
          <w:rFonts w:ascii="Segoe UI" w:hAnsi="Segoe UI" w:cs="Segoe UI"/>
          <w:sz w:val="36"/>
          <w:szCs w:val="36"/>
        </w:rPr>
        <w:t>Water</w:t>
      </w:r>
      <w:r w:rsidRPr="00F31389" w:rsidR="002039F1">
        <w:rPr>
          <w:rFonts w:ascii="Segoe UI" w:hAnsi="Segoe UI" w:cs="Segoe UI"/>
          <w:sz w:val="36"/>
          <w:szCs w:val="36"/>
        </w:rPr>
        <w:t xml:space="preserve"> is </w:t>
      </w:r>
      <w:r w:rsidRPr="00F31389" w:rsidR="745A72BC">
        <w:rPr>
          <w:rFonts w:ascii="Segoe UI" w:hAnsi="Segoe UI" w:cs="Segoe UI"/>
          <w:sz w:val="36"/>
          <w:szCs w:val="36"/>
        </w:rPr>
        <w:t>Better Than Bottled</w:t>
      </w:r>
      <w:bookmarkEnd w:id="8"/>
      <w:bookmarkEnd w:id="9"/>
    </w:p>
    <w:p w:rsidRPr="00F31389" w:rsidR="00C57821" w:rsidP="00DF3C42" w:rsidRDefault="00C57821" w14:paraId="6D746E53" w14:textId="604F619F">
      <w:pPr>
        <w:rPr>
          <w:rFonts w:ascii="Segoe UI" w:hAnsi="Segoe UI" w:cs="Segoe UI"/>
          <w:sz w:val="24"/>
          <w:szCs w:val="24"/>
        </w:rPr>
      </w:pPr>
      <w:r w:rsidRPr="50EF7D27">
        <w:rPr>
          <w:rFonts w:ascii="Segoe UI" w:hAnsi="Segoe UI" w:cs="Segoe UI"/>
          <w:sz w:val="24"/>
          <w:szCs w:val="24"/>
        </w:rPr>
        <w:t>We take pride in the fact that our water is better for you than bottled. Here are some reasons why:</w:t>
      </w:r>
    </w:p>
    <w:p w:rsidRPr="00C57821" w:rsidR="00F64166" w:rsidP="00F64166" w:rsidRDefault="00F64166" w14:paraId="5F43529D" w14:textId="77777777">
      <w:pPr>
        <w:spacing w:before="0" w:after="0"/>
        <w:jc w:val="center"/>
        <w:rPr>
          <w:rFonts w:ascii="Angsana New" w:hAnsi="Angsana New" w:cs="Angsana New"/>
          <w:sz w:val="52"/>
          <w:szCs w:val="52"/>
        </w:rPr>
      </w:pPr>
      <w:r w:rsidRPr="50EF7D27">
        <w:rPr>
          <w:rFonts w:hint="cs" w:ascii="Angsana New" w:hAnsi="Angsana New" w:cs="Angsana New"/>
          <w:sz w:val="52"/>
          <w:szCs w:val="52"/>
        </w:rPr>
        <w:t>Tastes Great</w:t>
      </w:r>
    </w:p>
    <w:p w:rsidR="00F64166" w:rsidP="00F64166" w:rsidRDefault="00F64166" w14:paraId="34C540D4" w14:textId="77777777">
      <w:pPr>
        <w:spacing w:before="0" w:after="0"/>
        <w:jc w:val="center"/>
        <w:rPr>
          <w:rFonts w:ascii="STHupo" w:eastAsia="STHupo"/>
          <w:sz w:val="36"/>
          <w:szCs w:val="36"/>
        </w:rPr>
      </w:pPr>
      <w:commentRangeStart w:id="10"/>
      <w:r w:rsidRPr="745A72BC">
        <w:rPr>
          <w:rFonts w:hint="eastAsia" w:ascii="STHupo" w:eastAsia="STHupo"/>
          <w:sz w:val="36"/>
          <w:szCs w:val="36"/>
        </w:rPr>
        <w:t xml:space="preserve">Protected and </w:t>
      </w:r>
      <w:r w:rsidRPr="745A72BC">
        <w:rPr>
          <w:rFonts w:ascii="STHupo" w:eastAsia="STHupo"/>
          <w:sz w:val="36"/>
          <w:szCs w:val="36"/>
        </w:rPr>
        <w:t>S</w:t>
      </w:r>
      <w:r w:rsidRPr="745A72BC">
        <w:rPr>
          <w:rFonts w:hint="eastAsia" w:ascii="STHupo" w:eastAsia="STHupo"/>
          <w:sz w:val="36"/>
          <w:szCs w:val="36"/>
        </w:rPr>
        <w:t>afe</w:t>
      </w:r>
      <w:commentRangeEnd w:id="10"/>
      <w:r>
        <w:rPr>
          <w:rStyle w:val="CommentReference"/>
        </w:rPr>
        <w:commentReference w:id="10"/>
      </w:r>
    </w:p>
    <w:p w:rsidRPr="00B1040D" w:rsidR="00F64166" w:rsidP="00F64166" w:rsidRDefault="00F64166" w14:paraId="0E54DF28" w14:textId="77777777">
      <w:pPr>
        <w:spacing w:before="0" w:after="0"/>
        <w:jc w:val="center"/>
        <w:rPr>
          <w:rFonts w:ascii="Abadi" w:hAnsi="Abadi" w:cs="Dubai Medium"/>
          <w:sz w:val="36"/>
          <w:szCs w:val="36"/>
        </w:rPr>
      </w:pPr>
      <w:r w:rsidRPr="50EF7D27">
        <w:rPr>
          <w:rFonts w:ascii="Abadi" w:hAnsi="Abadi" w:cs="Dubai Medium"/>
          <w:sz w:val="36"/>
          <w:szCs w:val="36"/>
        </w:rPr>
        <w:t>Affordable</w:t>
      </w:r>
    </w:p>
    <w:p w:rsidRPr="00C57821" w:rsidR="00F64166" w:rsidP="00F64166" w:rsidRDefault="00F64166" w14:paraId="6901C8B6" w14:textId="77777777">
      <w:pPr>
        <w:spacing w:before="0" w:after="0"/>
        <w:jc w:val="center"/>
        <w:rPr>
          <w:rFonts w:ascii="Blackadder ITC" w:hAnsi="Blackadder ITC"/>
          <w:sz w:val="56"/>
          <w:szCs w:val="56"/>
        </w:rPr>
      </w:pPr>
      <w:r w:rsidRPr="50EF7D27">
        <w:rPr>
          <w:rFonts w:ascii="Blackadder ITC" w:hAnsi="Blackadder ITC"/>
          <w:sz w:val="56"/>
          <w:szCs w:val="56"/>
        </w:rPr>
        <w:t>Fresh and Pristine</w:t>
      </w:r>
    </w:p>
    <w:p w:rsidRPr="00AC7EA6" w:rsidR="00F64166" w:rsidP="00F64166" w:rsidRDefault="00F64166" w14:paraId="047DDD64" w14:textId="77777777">
      <w:pPr>
        <w:spacing w:before="0" w:after="0"/>
        <w:jc w:val="center"/>
        <w:rPr>
          <w:rFonts w:ascii="Georgia Pro Semibold" w:hAnsi="Georgia Pro Semibold"/>
          <w:sz w:val="36"/>
          <w:szCs w:val="36"/>
        </w:rPr>
      </w:pPr>
      <w:r w:rsidRPr="50EF7D27">
        <w:rPr>
          <w:rFonts w:ascii="Georgia Pro Semibold" w:hAnsi="Georgia Pro Semibold"/>
          <w:sz w:val="36"/>
          <w:szCs w:val="36"/>
        </w:rPr>
        <w:t>Better for the Environment</w:t>
      </w:r>
    </w:p>
    <w:p w:rsidRPr="00F31389" w:rsidR="009B1D0E" w:rsidP="00B204E2" w:rsidRDefault="5E547DFF" w14:paraId="6C00EBF9" w14:textId="6DAD382C">
      <w:pPr>
        <w:pStyle w:val="Heading1"/>
        <w:rPr>
          <w:rFonts w:ascii="Segoe UI" w:hAnsi="Segoe UI" w:cs="Segoe UI"/>
          <w:sz w:val="36"/>
          <w:szCs w:val="36"/>
        </w:rPr>
      </w:pPr>
      <w:r w:rsidRPr="00F31389">
        <w:rPr>
          <w:rFonts w:ascii="Segoe UI" w:hAnsi="Segoe UI" w:cs="Segoe UI"/>
          <w:sz w:val="36"/>
          <w:szCs w:val="36"/>
        </w:rPr>
        <w:t>Lead and Copper Monitoring Results</w:t>
      </w:r>
    </w:p>
    <w:p w:rsidRPr="00F31389" w:rsidR="745A72BC" w:rsidP="00DF3C42" w:rsidRDefault="745A72BC" w14:paraId="702B3F17" w14:textId="6400074D">
      <w:pPr>
        <w:rPr>
          <w:rFonts w:ascii="Segoe UI" w:hAnsi="Segoe UI" w:cs="Segoe UI"/>
          <w:sz w:val="36"/>
          <w:szCs w:val="36"/>
        </w:rPr>
      </w:pPr>
      <w:r w:rsidRPr="50EF7D27">
        <w:rPr>
          <w:rFonts w:ascii="Segoe UI" w:hAnsi="Segoe UI" w:cs="Segoe UI"/>
          <w:sz w:val="24"/>
          <w:szCs w:val="24"/>
        </w:rPr>
        <w:t xml:space="preserve">Although there is no detectable lead in our source water, tests show there are sometimes elevated levels of lead and copper in some samples, primarily because of corrosion of household plumbing systems. These results show that it is very important that homeowners, business owners and others be aware of their type of plumbing, and how the plumbing affects their drinking water quality. Our research and forecasting will help drive these deliverables, milestones and plans. </w:t>
      </w:r>
      <w:del w:author="Chika Uchendu" w:date="2018-09-10T10:47:00Z" w:id="11">
        <w:r w:rsidRPr="007A4CCB" w:rsidDel="007A4CCB">
          <w:rPr>
            <w:rFonts w:ascii="Segoe UI" w:hAnsi="Segoe UI" w:cs="Segoe UI"/>
            <w:sz w:val="24"/>
            <w:szCs w:val="24"/>
          </w:rPr>
          <w:delText>Please add or reply to comments where you have changes, queries, or action items. Try to stay away from TLAs. We will be sending the proposal to our LT the first week of January.</w:delText>
        </w:r>
        <w:r w:rsidDel="007A4CCB">
          <w:delText xml:space="preserve"> </w:delText>
        </w:r>
      </w:del>
    </w:p>
    <w:p w:rsidRPr="00F31389" w:rsidR="009B1D0E" w:rsidP="00DF3C42" w:rsidRDefault="009B1D0E" w14:paraId="5B318CEE" w14:textId="4AB27588">
      <w:pPr>
        <w:rPr>
          <w:rFonts w:ascii="Segoe UI" w:hAnsi="Segoe UI" w:cs="Segoe UI"/>
          <w:sz w:val="24"/>
          <w:szCs w:val="24"/>
        </w:rPr>
      </w:pPr>
      <w:r w:rsidRPr="341F1D8C">
        <w:rPr>
          <w:rFonts w:ascii="Segoe UI" w:hAnsi="Segoe UI" w:cs="Segoe UI"/>
          <w:sz w:val="24"/>
          <w:szCs w:val="24"/>
        </w:rPr>
        <w:t xml:space="preserve">Where you live, when your plumbing was installed and what type of plumbing you have, all play a part in determining your potential exposure level. </w:t>
      </w:r>
      <w:r w:rsidRPr="341F1D8C" w:rsidR="00F21701">
        <w:rPr>
          <w:rFonts w:ascii="Segoe UI" w:hAnsi="Segoe UI" w:cs="Segoe UI"/>
          <w:sz w:val="24"/>
          <w:szCs w:val="24"/>
        </w:rPr>
        <w:t>CPU</w:t>
      </w:r>
      <w:r w:rsidRPr="341F1D8C">
        <w:rPr>
          <w:rFonts w:ascii="Segoe UI" w:hAnsi="Segoe UI" w:cs="Segoe UI"/>
          <w:sz w:val="24"/>
          <w:szCs w:val="24"/>
        </w:rPr>
        <w:t xml:space="preserve"> treats the water to minimize the tendency for lead to enter the water, and results show that we have been very successful at this.</w:t>
      </w:r>
      <w:r w:rsidRPr="341F1D8C" w:rsidR="0F7AFE3A">
        <w:rPr>
          <w:rFonts w:ascii="Segoe UI" w:hAnsi="Segoe UI" w:cs="Segoe UI"/>
          <w:sz w:val="24"/>
          <w:szCs w:val="24"/>
        </w:rPr>
        <w:t xml:space="preserve"> In </w:t>
      </w:r>
      <w:ins w:author="Chika Uchendu" w:date="2018-09-10T10:47:00Z" w:id="12">
        <w:r w:rsidR="007A4CCB">
          <w:rPr>
            <w:rFonts w:ascii="Segoe UI" w:hAnsi="Segoe UI" w:cs="Segoe UI"/>
            <w:sz w:val="24"/>
            <w:szCs w:val="24"/>
          </w:rPr>
          <w:t>Contoso</w:t>
        </w:r>
      </w:ins>
      <w:del w:author="Chika Uchendu" w:date="2018-09-10T10:47:00Z" w:id="13">
        <w:r w:rsidRPr="341F1D8C" w:rsidDel="007A4CCB" w:rsidR="0F7AFE3A">
          <w:rPr>
            <w:rFonts w:ascii="Segoe UI" w:hAnsi="Segoe UI" w:cs="Segoe UI"/>
            <w:sz w:val="24"/>
            <w:szCs w:val="24"/>
          </w:rPr>
          <w:delText xml:space="preserve">Washington </w:delText>
        </w:r>
      </w:del>
      <w:r w:rsidRPr="341F1D8C" w:rsidR="0F7AFE3A">
        <w:rPr>
          <w:rFonts w:ascii="Segoe UI" w:hAnsi="Segoe UI" w:cs="Segoe UI"/>
          <w:sz w:val="24"/>
          <w:szCs w:val="24"/>
        </w:rPr>
        <w:t>State, lead in drinking water comes primarily from materials and components used in household plumbing. The more time water has been sitting in pipes, the more dissolved metals, such as lead, it may contain. Elevated levels of lead can cause serious health problems, especially in pregnant women and young children.</w:t>
      </w:r>
      <w:r w:rsidRPr="00F31389" w:rsidR="2A0E7518">
        <w:rPr>
          <w:rFonts w:ascii="Segoe UI" w:hAnsi="Segoe UI" w:cs="Segoe UI"/>
          <w:noProof/>
          <w:sz w:val="24"/>
        </w:rPr>
        <w:drawing>
          <wp:anchor distT="0" distB="0" distL="114300" distR="114300" simplePos="0" relativeHeight="251658241" behindDoc="0" locked="0" layoutInCell="1" allowOverlap="1" wp14:anchorId="649DAD47" wp14:editId="21288932">
            <wp:simplePos x="0" y="0"/>
            <wp:positionH relativeFrom="column">
              <wp:align>right</wp:align>
            </wp:positionH>
            <wp:positionV relativeFrom="paragraph">
              <wp:posOffset>0</wp:posOffset>
            </wp:positionV>
            <wp:extent cx="2623173" cy="1749342"/>
            <wp:effectExtent l="0" t="0" r="0" b="0"/>
            <wp:wrapSquare wrapText="bothSides"/>
            <wp:docPr id="1636674433" name="picture" descr="https://images.unsplash.com/photo-1521207418485-99c705420785?ixlib=rb-0.3.5&amp;ixid=eyJhcHBfaWQiOjEyMDd9&amp;s=7c21a66dbfc537d1e59905d468a12c1d&amp;dpr=1&amp;auto=format&amp;fit=crop&amp;w=1000&amp;q=80&amp;cs=tinys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2623173" cy="1749342"/>
                    </a:xfrm>
                    <a:prstGeom prst="rect">
                      <a:avLst/>
                    </a:prstGeom>
                    <a:noFill/>
                    <a:ln>
                      <a:noFill/>
                    </a:ln>
                  </pic:spPr>
                </pic:pic>
              </a:graphicData>
            </a:graphic>
            <wp14:sizeRelH relativeFrom="page">
              <wp14:pctWidth>0</wp14:pctWidth>
            </wp14:sizeRelH>
            <wp14:sizeRelV relativeFrom="page">
              <wp14:pctHeight>0</wp14:pctHeight>
            </wp14:sizeRelV>
          </wp:anchor>
        </w:drawing>
      </w:r>
    </w:p>
    <w:p w:rsidRPr="00F31389" w:rsidR="009B1D0E" w:rsidP="00DF3C42" w:rsidRDefault="009B1D0E" w14:paraId="0426B2A1" w14:textId="4269DAC4">
      <w:pPr>
        <w:rPr>
          <w:rFonts w:ascii="Segoe UI" w:hAnsi="Segoe UI" w:cs="Segoe UI"/>
          <w:sz w:val="24"/>
          <w:szCs w:val="24"/>
        </w:rPr>
      </w:pPr>
      <w:r w:rsidRPr="50EF7D27">
        <w:rPr>
          <w:rFonts w:ascii="Segoe UI" w:hAnsi="Segoe UI" w:cs="Segoe UI"/>
          <w:sz w:val="24"/>
          <w:szCs w:val="24"/>
        </w:rPr>
        <w:t>To help reduce potential exposure to lead</w:t>
      </w:r>
      <w:ins w:author="Chika Uchendu" w:date="2018-09-10T10:48:00Z" w:id="14">
        <w:r w:rsidR="005271E6">
          <w:rPr>
            <w:rFonts w:ascii="Segoe UI" w:hAnsi="Segoe UI" w:cs="Segoe UI"/>
            <w:sz w:val="24"/>
            <w:szCs w:val="24"/>
          </w:rPr>
          <w:t xml:space="preserve"> and copper</w:t>
        </w:r>
      </w:ins>
      <w:r w:rsidRPr="50EF7D27">
        <w:rPr>
          <w:rFonts w:ascii="Segoe UI" w:hAnsi="Segoe UI" w:cs="Segoe UI"/>
          <w:sz w:val="24"/>
          <w:szCs w:val="24"/>
        </w:rPr>
        <w:t xml:space="preserve">: for any drinking water tap that has not been used for six hours or more, flush water through the tap until the water is noticeably colder before using for drinking or cooking. </w:t>
      </w:r>
      <w:commentRangeStart w:id="15"/>
      <w:r w:rsidRPr="50EF7D27">
        <w:rPr>
          <w:rFonts w:ascii="Segoe UI" w:hAnsi="Segoe UI" w:cs="Segoe UI"/>
          <w:sz w:val="24"/>
          <w:szCs w:val="24"/>
        </w:rPr>
        <w:t xml:space="preserve">You can use the flushed water for watering plants, washing dishes, or </w:t>
      </w:r>
      <w:r w:rsidRPr="50EF7D27" w:rsidR="745A72BC">
        <w:rPr>
          <w:rFonts w:ascii="Segoe UI" w:hAnsi="Segoe UI" w:cs="Segoe UI"/>
          <w:sz w:val="24"/>
          <w:szCs w:val="24"/>
        </w:rPr>
        <w:t>genera</w:t>
      </w:r>
      <w:commentRangeEnd w:id="15"/>
      <w:r>
        <w:rPr>
          <w:rStyle w:val="CommentReference"/>
        </w:rPr>
        <w:commentReference w:id="15"/>
      </w:r>
      <w:r w:rsidRPr="50EF7D27" w:rsidR="745A72BC">
        <w:rPr>
          <w:rFonts w:ascii="Segoe UI" w:hAnsi="Segoe UI" w:cs="Segoe UI"/>
          <w:sz w:val="24"/>
          <w:szCs w:val="24"/>
        </w:rPr>
        <w:t>l</w:t>
      </w:r>
      <w:r w:rsidRPr="50EF7D27">
        <w:rPr>
          <w:rFonts w:ascii="Segoe UI" w:hAnsi="Segoe UI" w:cs="Segoe UI"/>
          <w:sz w:val="24"/>
          <w:szCs w:val="24"/>
        </w:rPr>
        <w:t xml:space="preserve"> cleaning. Only use water from the cold-water tap for drinking, cooking, and especially for making baby formula. Hot water is likely to contain higher levels of lead. If you are concerned about lead in your water, you may wish to have your water tested. Information on lead in drinking water is available from EPA’s Safe Drinking Water Hotline at </w:t>
      </w:r>
      <w:r w:rsidRPr="50EF7D27">
        <w:rPr>
          <w:rFonts w:ascii="Segoe UI" w:hAnsi="Segoe UI" w:cs="Segoe UI"/>
          <w:b/>
          <w:sz w:val="24"/>
          <w:szCs w:val="24"/>
        </w:rPr>
        <w:t>1-800-426-4791</w:t>
      </w:r>
      <w:r w:rsidRPr="50EF7D27">
        <w:rPr>
          <w:rFonts w:ascii="Segoe UI" w:hAnsi="Segoe UI" w:cs="Segoe UI"/>
          <w:sz w:val="24"/>
          <w:szCs w:val="24"/>
        </w:rPr>
        <w:t xml:space="preserve"> or online at </w:t>
      </w:r>
      <w:r w:rsidRPr="50EF7D27">
        <w:rPr>
          <w:rFonts w:ascii="Segoe UI" w:hAnsi="Segoe UI" w:cs="Segoe UI"/>
          <w:b/>
          <w:sz w:val="24"/>
          <w:szCs w:val="24"/>
        </w:rPr>
        <w:t>epa.gov/safewater/lead</w:t>
      </w:r>
      <w:r w:rsidRPr="50EF7D27">
        <w:rPr>
          <w:rFonts w:ascii="Segoe UI" w:hAnsi="Segoe UI" w:cs="Segoe UI"/>
          <w:sz w:val="24"/>
          <w:szCs w:val="24"/>
        </w:rPr>
        <w:t>.</w:t>
      </w:r>
    </w:p>
    <w:p w:rsidRPr="00F31389" w:rsidR="009B1D0E" w:rsidP="23EEB3FA" w:rsidRDefault="1777F7BA" w14:paraId="1D99D3B9" w14:textId="2FED42A0" w14:noSpellErr="1">
      <w:pPr>
        <w:rPr>
          <w:rFonts w:ascii="Segoe UI" w:hAnsi="Segoe UI" w:cs="Segoe UI"/>
          <w:sz w:val="24"/>
          <w:szCs w:val="24"/>
        </w:rPr>
      </w:pPr>
      <w:r w:rsidRPr="50EF7D27">
        <w:rPr>
          <w:rFonts w:ascii="Segoe UI" w:hAnsi="Segoe UI" w:cs="Segoe UI"/>
          <w:sz w:val="24"/>
          <w:szCs w:val="24"/>
        </w:rPr>
        <w:t>Finally, remember that drinking water is only a minor contributor to overall exposure to lead. Other sources, including paint, soil, and food, also contribute.</w:t>
      </w:r>
      <w:ins w:author="Chika Uchendu" w:date="2018-09-10T10:47:00Z" w:id="16">
        <w:r w:rsidR="007A4CCB">
          <w:rPr>
            <w:rFonts w:ascii="Segoe UI" w:hAnsi="Segoe UI" w:cs="Segoe UI"/>
            <w:sz w:val="24"/>
            <w:szCs w:val="24"/>
          </w:rPr>
          <w:t xml:space="preserve"> To </w:t>
        </w:r>
        <w:r w:rsidR="005271E6">
          <w:rPr>
            <w:rFonts w:ascii="Segoe UI" w:hAnsi="Segoe UI" w:cs="Segoe UI"/>
            <w:sz w:val="24"/>
            <w:szCs w:val="24"/>
          </w:rPr>
          <w:t>remain safe, do not consume items from these other sources.</w:t>
        </w:r>
      </w:ins>
    </w:p>
    <w:p w:rsidRPr="00F31389" w:rsidR="009B1D0E" w:rsidP="00DF3C42" w:rsidRDefault="009B1D0E" w14:paraId="2692A00E" w14:textId="0623FA1A">
      <w:pPr>
        <w:rPr>
          <w:rFonts w:ascii="Segoe UI" w:hAnsi="Segoe UI" w:cs="Segoe UI"/>
          <w:sz w:val="24"/>
          <w:szCs w:val="24"/>
        </w:rPr>
      </w:pPr>
      <w:r w:rsidRPr="50EF7D27">
        <w:rPr>
          <w:rFonts w:ascii="Segoe UI" w:hAnsi="Segoe UI" w:cs="Segoe UI"/>
          <w:sz w:val="24"/>
          <w:szCs w:val="24"/>
        </w:rPr>
        <w:t>For more information about your water, contact:</w:t>
      </w:r>
    </w:p>
    <w:p w:rsidRPr="00F31389" w:rsidR="009B1D0E" w:rsidP="00B204E2" w:rsidRDefault="1777F7BA" w14:paraId="224FA188" w14:textId="32931178">
      <w:pPr>
        <w:pStyle w:val="Heading5"/>
        <w:rPr>
          <w:rFonts w:ascii="Segoe UI" w:hAnsi="Segoe UI" w:cs="Segoe UI"/>
          <w:sz w:val="24"/>
          <w:szCs w:val="24"/>
        </w:rPr>
      </w:pPr>
      <w:r w:rsidRPr="50EF7D27">
        <w:rPr>
          <w:rFonts w:ascii="Segoe UI" w:hAnsi="Segoe UI" w:cs="Segoe UI"/>
          <w:sz w:val="24"/>
          <w:szCs w:val="24"/>
        </w:rPr>
        <w:t xml:space="preserve">Contoso Public Utilities </w:t>
      </w:r>
    </w:p>
    <w:p w:rsidRPr="00F31389" w:rsidR="009B1D0E" w:rsidP="00DF3C42" w:rsidRDefault="00F21701" w14:paraId="0C115F93" w14:textId="72C092FA">
      <w:pPr>
        <w:rPr>
          <w:rFonts w:ascii="Segoe UI" w:hAnsi="Segoe UI" w:cs="Segoe UI"/>
          <w:sz w:val="20"/>
          <w:szCs w:val="20"/>
        </w:rPr>
      </w:pPr>
      <w:r w:rsidRPr="50EF7D27">
        <w:rPr>
          <w:rFonts w:ascii="Segoe UI" w:hAnsi="Segoe UI" w:cs="Segoe UI"/>
          <w:sz w:val="24"/>
          <w:szCs w:val="24"/>
        </w:rPr>
        <w:t>contoso</w:t>
      </w:r>
      <w:r w:rsidRPr="50EF7D27" w:rsidR="009B1D0E">
        <w:rPr>
          <w:rFonts w:ascii="Segoe UI" w:hAnsi="Segoe UI" w:cs="Segoe UI"/>
          <w:sz w:val="24"/>
          <w:szCs w:val="24"/>
        </w:rPr>
        <w:t>.gov/util/waterqualityrep</w:t>
      </w:r>
    </w:p>
    <w:sectPr w:rsidRPr="00F31389" w:rsidR="009B1D0E">
      <w:headerReference w:type="default" r:id="rId18"/>
      <w:footerReference w:type="default" r:id="rId19"/>
      <w:headerReference w:type="first" r:id="rId20"/>
      <w:footerReference w:type="first" r:id="rId21"/>
      <w:pgSz w:w="12240" w:h="15840" w:orient="portrait"/>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nitials="CU" w:author="Chika Uchendu" w:date="2018-09-05T16:00:00Z" w:id="3">
    <w:p w:rsidR="5E547DFF" w:rsidP="745A72BC" w:rsidRDefault="745A72BC" w14:paraId="3BA32E65" w14:textId="06A4839A">
      <w:pPr>
        <w:pStyle w:val="CommentText"/>
      </w:pPr>
      <w:r>
        <w:t>We should add a photo of the city to this section.</w:t>
      </w:r>
      <w:r w:rsidR="5E547DFF">
        <w:rPr>
          <w:rStyle w:val="CommentReference"/>
        </w:rPr>
        <w:annotationRef/>
      </w:r>
      <w:r w:rsidR="5E547DFF">
        <w:rPr>
          <w:rStyle w:val="CommentReference"/>
        </w:rPr>
        <w:annotationRef/>
      </w:r>
    </w:p>
  </w:comment>
  <w:comment w:initials="CU" w:author="Chika Uchendu" w:date="2018-09-06T12:55:00Z" w:id="7">
    <w:p w:rsidR="745A72BC" w:rsidRDefault="745A72BC" w14:paraId="4286FB51" w14:textId="530DAA60">
      <w:pPr>
        <w:pStyle w:val="CommentText"/>
      </w:pPr>
      <w:r>
        <w:t>How common is this unit?</w:t>
      </w:r>
      <w:r>
        <w:rPr>
          <w:rStyle w:val="CommentReference"/>
        </w:rPr>
        <w:annotationRef/>
      </w:r>
    </w:p>
  </w:comment>
  <w:comment w:initials="CU" w:author="Chika Uchendu" w:date="2018-09-06T12:55:00Z" w:id="10">
    <w:p w:rsidR="00F64166" w:rsidP="00F64166" w:rsidRDefault="00F64166" w14:paraId="6BA2EEB0" w14:textId="77777777">
      <w:pPr>
        <w:pStyle w:val="CommentText"/>
      </w:pPr>
      <w:r>
        <w:t>Elaborate more on this below.</w:t>
      </w:r>
      <w:r>
        <w:rPr>
          <w:rStyle w:val="CommentReference"/>
        </w:rPr>
        <w:annotationRef/>
      </w:r>
    </w:p>
  </w:comment>
  <w:comment w:initials="CU" w:author="Chika Uchendu" w:date="2018-09-06T12:56:00Z" w:id="15">
    <w:p w:rsidR="745A72BC" w:rsidRDefault="745A72BC" w14:paraId="3F3B2764" w14:textId="3E575A39">
      <w:pPr>
        <w:pStyle w:val="CommentText"/>
      </w:pPr>
      <w:r>
        <w:t xml:space="preserve">What are our plans/goals for the next month? This appears to be missing. I'd like to review your additions. </w:t>
      </w:r>
      <w:r>
        <w:rPr>
          <w:rStyle w:val="CommentReference"/>
        </w:rPr>
        <w:annotationRef/>
      </w:r>
    </w:p>
  </w:comment>
  <w:comment w:initials="CU" w:author="Chika Uchendu" w:date="2018-09-10T10:57:00" w:id="1056703898">
    <w:p w:rsidR="5AA054B2" w:rsidP="5AA054B2" w:rsidRDefault="5AA054B2" w14:paraId="5E77A7D9" w14:textId="3C051D7E">
      <w:pPr>
        <w:pStyle w:val="CommentText"/>
      </w:pPr>
      <w:r w:rsidR="5AA054B2">
        <w:rPr/>
        <w:t>Can you update the formatting on this table?</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3BA32E65"/>
  <w15:commentEx w15:done="0" w15:paraId="4286FB51"/>
  <w15:commentEx w15:done="0" w15:paraId="6BA2EEB0"/>
  <w15:commentEx w15:done="0" w15:paraId="3F3B2764"/>
  <w15:commentEx w15:paraId="5E77A7D9"/>
</w15:commentsEx>
</file>

<file path=word/commentsIds.xml><?xml version="1.0" encoding="utf-8"?>
<w16cid:commentsIds xmlns:mc="http://schemas.openxmlformats.org/markup-compatibility/2006" xmlns:w16cid="http://schemas.microsoft.com/office/word/2016/wordml/cid" mc:Ignorable="w16cid">
  <w16cid:commentId w16cid:paraId="3BA32E65" w16cid:durableId="3349C157"/>
  <w16cid:commentId w16cid:paraId="4286FB51" w16cid:durableId="278CD070"/>
  <w16cid:commentId w16cid:paraId="6BA2EEB0" w16cid:durableId="06A1CE39"/>
  <w16cid:commentId w16cid:paraId="3F3B2764" w16cid:durableId="7896C24B"/>
  <w16cid:commentId w16cid:paraId="5E77A7D9" w16cid:durableId="1D4351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0229" w:rsidP="00C6554A" w:rsidRDefault="003B0229" w14:paraId="3DF69A04" w14:textId="77777777">
      <w:pPr>
        <w:spacing w:before="0" w:after="0" w:line="240" w:lineRule="auto"/>
      </w:pPr>
      <w:r>
        <w:separator/>
      </w:r>
    </w:p>
  </w:endnote>
  <w:endnote w:type="continuationSeparator" w:id="0">
    <w:p w:rsidR="003B0229" w:rsidP="00C6554A" w:rsidRDefault="003B0229" w14:paraId="0710A5F2" w14:textId="77777777">
      <w:pPr>
        <w:spacing w:before="0" w:after="0" w:line="240" w:lineRule="auto"/>
      </w:pPr>
      <w:r>
        <w:continuationSeparator/>
      </w:r>
    </w:p>
  </w:endnote>
  <w:endnote w:type="continuationNotice" w:id="1">
    <w:p w:rsidR="003B0229" w:rsidRDefault="003B0229" w14:paraId="2EF9B274" w14:textId="7777777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HGMinchoE">
    <w:panose1 w:val="02020909000000000000"/>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1451">
    <w:altName w:val="Calibri"/>
    <w:charset w:val="00"/>
    <w:family w:val="swiss"/>
    <w:pitch w:val="variable"/>
    <w:sig w:usb0="00000003" w:usb1="00000000" w:usb2="00000000" w:usb3="00000000" w:csb0="00000001" w:csb1="00000000"/>
  </w:font>
  <w:font w:name="MS 1451 Condensed Black">
    <w:altName w:val="Calibri"/>
    <w:charset w:val="00"/>
    <w:family w:val="swiss"/>
    <w:pitch w:val="variable"/>
    <w:sig w:usb0="00000003" w:usb1="00000000" w:usb2="00000000" w:usb3="00000000" w:csb0="00000001" w:csb1="00000000"/>
  </w:font>
  <w:font w:name="Freestyle Script">
    <w:panose1 w:val="030804020302050B0404"/>
    <w:charset w:val="00"/>
    <w:family w:val="script"/>
    <w:pitch w:val="variable"/>
    <w:sig w:usb0="00000003" w:usb1="00000000" w:usb2="00000000" w:usb3="00000000" w:csb0="00000001" w:csb1="00000000"/>
  </w:font>
  <w:font w:name="Tw Cen MT Condensed">
    <w:panose1 w:val="020B0606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STHupo">
    <w:panose1 w:val="02010800040101010101"/>
    <w:charset w:val="86"/>
    <w:family w:val="auto"/>
    <w:pitch w:val="variable"/>
    <w:sig w:usb0="00000001" w:usb1="080F0000" w:usb2="00000010" w:usb3="00000000" w:csb0="00040000" w:csb1="00000000"/>
  </w:font>
  <w:font w:name="Abadi">
    <w:panose1 w:val="020B0604020104020204"/>
    <w:charset w:val="00"/>
    <w:family w:val="swiss"/>
    <w:pitch w:val="variable"/>
    <w:sig w:usb0="80000003" w:usb1="00000000" w:usb2="00000000" w:usb3="00000000" w:csb0="00000001" w:csb1="00000000"/>
  </w:font>
  <w:font w:name="Dubai Medium">
    <w:panose1 w:val="020B0603030403030204"/>
    <w:charset w:val="00"/>
    <w:family w:val="swiss"/>
    <w:pitch w:val="variable"/>
    <w:sig w:usb0="80002067" w:usb1="80000000" w:usb2="00000008" w:usb3="00000000" w:csb0="00000041" w:csb1="00000000"/>
  </w:font>
  <w:font w:name="Blackadder ITC">
    <w:panose1 w:val="04020505050007020D02"/>
    <w:charset w:val="00"/>
    <w:family w:val="decorative"/>
    <w:pitch w:val="variable"/>
    <w:sig w:usb0="00000003" w:usb1="00000000" w:usb2="00000000" w:usb3="00000000" w:csb0="00000001" w:csb1="00000000"/>
  </w:font>
  <w:font w:name="Georgia Pro Semibold">
    <w:panose1 w:val="02040702050405020303"/>
    <w:charset w:val="00"/>
    <w:family w:val="roman"/>
    <w:pitch w:val="variable"/>
    <w:sig w:usb0="80000287" w:usb1="0000004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4E68" w:rsidRDefault="00BE4E68" w14:paraId="2E720326" w14:textId="563B0F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53C9ACC9" w:rsidTr="53C9ACC9" w14:paraId="4796F1E6" w14:textId="77777777">
      <w:tc>
        <w:tcPr>
          <w:tcW w:w="3120" w:type="dxa"/>
        </w:tcPr>
        <w:p w:rsidR="53C9ACC9" w:rsidP="53C9ACC9" w:rsidRDefault="53C9ACC9" w14:paraId="536B0228" w14:textId="7B6591EE">
          <w:pPr>
            <w:pStyle w:val="Header"/>
            <w:ind w:left="-115"/>
          </w:pPr>
        </w:p>
      </w:tc>
      <w:tc>
        <w:tcPr>
          <w:tcW w:w="3120" w:type="dxa"/>
        </w:tcPr>
        <w:p w:rsidR="53C9ACC9" w:rsidP="53C9ACC9" w:rsidRDefault="53C9ACC9" w14:paraId="17FF0757" w14:textId="6FAABE74">
          <w:pPr>
            <w:pStyle w:val="Header"/>
            <w:jc w:val="center"/>
          </w:pPr>
        </w:p>
      </w:tc>
      <w:tc>
        <w:tcPr>
          <w:tcW w:w="3120" w:type="dxa"/>
        </w:tcPr>
        <w:p w:rsidR="53C9ACC9" w:rsidP="53C9ACC9" w:rsidRDefault="53C9ACC9" w14:paraId="69C0DFE0" w14:textId="0EB5C464">
          <w:pPr>
            <w:pStyle w:val="Header"/>
            <w:ind w:right="-115"/>
            <w:jc w:val="right"/>
          </w:pPr>
        </w:p>
      </w:tc>
    </w:tr>
  </w:tbl>
  <w:p w:rsidR="00EC6176" w:rsidRDefault="00EC6176" w14:paraId="1B267A86" w14:textId="6039C9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0229" w:rsidP="00C6554A" w:rsidRDefault="003B0229" w14:paraId="4791C981" w14:textId="77777777">
      <w:pPr>
        <w:spacing w:before="0" w:after="0" w:line="240" w:lineRule="auto"/>
      </w:pPr>
      <w:r>
        <w:separator/>
      </w:r>
    </w:p>
  </w:footnote>
  <w:footnote w:type="continuationSeparator" w:id="0">
    <w:p w:rsidR="003B0229" w:rsidP="00C6554A" w:rsidRDefault="003B0229" w14:paraId="0620D6B9" w14:textId="77777777">
      <w:pPr>
        <w:spacing w:before="0" w:after="0" w:line="240" w:lineRule="auto"/>
      </w:pPr>
      <w:r>
        <w:continuationSeparator/>
      </w:r>
    </w:p>
  </w:footnote>
  <w:footnote w:type="continuationNotice" w:id="1">
    <w:p w:rsidR="003B0229" w:rsidRDefault="003B0229" w14:paraId="2FCF96D1" w14:textId="77777777">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53C9ACC9" w:rsidTr="53C9ACC9" w14:paraId="21D19289" w14:textId="77777777">
      <w:tc>
        <w:tcPr>
          <w:tcW w:w="3120" w:type="dxa"/>
        </w:tcPr>
        <w:p w:rsidR="53C9ACC9" w:rsidP="53C9ACC9" w:rsidRDefault="53C9ACC9" w14:paraId="42282F39" w14:textId="5C01C27B">
          <w:pPr>
            <w:pStyle w:val="Header"/>
            <w:ind w:left="-115"/>
          </w:pPr>
        </w:p>
      </w:tc>
      <w:tc>
        <w:tcPr>
          <w:tcW w:w="3120" w:type="dxa"/>
        </w:tcPr>
        <w:p w:rsidR="53C9ACC9" w:rsidP="53C9ACC9" w:rsidRDefault="53C9ACC9" w14:paraId="1E049D39" w14:textId="34D44C7A">
          <w:pPr>
            <w:pStyle w:val="Header"/>
            <w:jc w:val="center"/>
          </w:pPr>
        </w:p>
      </w:tc>
      <w:tc>
        <w:tcPr>
          <w:tcW w:w="3120" w:type="dxa"/>
        </w:tcPr>
        <w:p w:rsidR="53C9ACC9" w:rsidP="53C9ACC9" w:rsidRDefault="53C9ACC9" w14:paraId="7EFF6111" w14:textId="2E2B70E8">
          <w:pPr>
            <w:pStyle w:val="Header"/>
            <w:ind w:right="-115"/>
            <w:jc w:val="right"/>
          </w:pPr>
        </w:p>
      </w:tc>
    </w:tr>
  </w:tbl>
  <w:p w:rsidR="00EC6176" w:rsidRDefault="00EC6176" w14:paraId="21B1A6C9" w14:textId="4B49D2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53C9ACC9" w:rsidTr="552748A8" w14:paraId="296A1F41" w14:textId="77777777">
      <w:tc>
        <w:tcPr>
          <w:tcW w:w="3120" w:type="dxa"/>
          <w:tcMar/>
        </w:tcPr>
        <w:p w:rsidR="53C9ACC9" w:rsidP="552748A8" w:rsidRDefault="53C9ACC9" w14:paraId="134F0A1E" w14:noSpellErr="1" w14:textId="5EA55C34">
          <w:pPr>
            <w:pStyle w:val="Header"/>
            <w:ind w:left="-115"/>
            <w:rPr>
              <w:rFonts w:ascii="Calibri" w:hAnsi="Calibri" w:eastAsia="Calibri" w:cs="Calibri"/>
              <w:b w:val="0"/>
              <w:bCs w:val="0"/>
              <w:i w:val="0"/>
              <w:iCs w:val="0"/>
              <w:noProof w:val="0"/>
              <w:color w:val="BFBFBF" w:themeColor="background1" w:themeTint="FF" w:themeShade="BF"/>
              <w:sz w:val="16"/>
              <w:szCs w:val="16"/>
              <w:lang w:val="en-US"/>
            </w:rPr>
          </w:pPr>
          <w:r w:rsidRPr="552748A8" w:rsidR="552748A8">
            <w:rPr>
              <w:rFonts w:ascii="Calibri" w:hAnsi="Calibri" w:eastAsia="Calibri" w:cs="Calibri"/>
              <w:b w:val="0"/>
              <w:bCs w:val="0"/>
              <w:i w:val="0"/>
              <w:iCs w:val="0"/>
              <w:noProof w:val="0"/>
              <w:color w:val="BFBFBF" w:themeColor="background1" w:themeTint="FF" w:themeShade="BF"/>
              <w:sz w:val="16"/>
              <w:szCs w:val="16"/>
              <w:lang w:val="en-US"/>
            </w:rPr>
            <w:t>2b26cfe0-c0ae-4836-9e40-75cbeb8ba074</w:t>
          </w:r>
        </w:p>
      </w:tc>
      <w:tc>
        <w:tcPr>
          <w:tcW w:w="3120" w:type="dxa"/>
          <w:tcMar/>
        </w:tcPr>
        <w:p w:rsidR="53C9ACC9" w:rsidP="53C9ACC9" w:rsidRDefault="53C9ACC9" w14:paraId="5B889AA1" w14:textId="3D5D5554">
          <w:pPr>
            <w:pStyle w:val="Header"/>
            <w:jc w:val="center"/>
          </w:pPr>
        </w:p>
      </w:tc>
      <w:tc>
        <w:tcPr>
          <w:tcW w:w="3120" w:type="dxa"/>
          <w:tcMar/>
        </w:tcPr>
        <w:p w:rsidR="53C9ACC9" w:rsidP="53C9ACC9" w:rsidRDefault="53C9ACC9" w14:paraId="0B437305" w14:textId="156E9994">
          <w:pPr>
            <w:pStyle w:val="Header"/>
            <w:ind w:right="-115"/>
            <w:jc w:val="right"/>
          </w:pPr>
        </w:p>
      </w:tc>
    </w:tr>
  </w:tbl>
  <w:p w:rsidR="00EC6176" w:rsidP="009C5388" w:rsidRDefault="00EC6176" w14:paraId="423876C2" w14:textId="2487AE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hint="default" w:ascii="Century Gothic" w:hAnsi="Century Gothic"/>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5563178"/>
    <w:multiLevelType w:val="hybridMultilevel"/>
    <w:tmpl w:val="8FC60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7F7D8E"/>
    <w:multiLevelType w:val="hybridMultilevel"/>
    <w:tmpl w:val="BA0CE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C50CDE"/>
    <w:multiLevelType w:val="hybridMultilevel"/>
    <w:tmpl w:val="8A9E2F4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2DE61381"/>
    <w:multiLevelType w:val="hybridMultilevel"/>
    <w:tmpl w:val="FFFFFFFF"/>
    <w:lvl w:ilvl="0" w:tplc="F928FE2C">
      <w:start w:val="1"/>
      <w:numFmt w:val="bullet"/>
      <w:lvlText w:val=""/>
      <w:lvlJc w:val="left"/>
      <w:pPr>
        <w:ind w:left="720" w:hanging="360"/>
      </w:pPr>
      <w:rPr>
        <w:rFonts w:hint="default" w:ascii="Symbol" w:hAnsi="Symbol"/>
      </w:rPr>
    </w:lvl>
    <w:lvl w:ilvl="1" w:tplc="9D58AAEA">
      <w:start w:val="1"/>
      <w:numFmt w:val="bullet"/>
      <w:lvlText w:val="o"/>
      <w:lvlJc w:val="left"/>
      <w:pPr>
        <w:ind w:left="1440" w:hanging="360"/>
      </w:pPr>
      <w:rPr>
        <w:rFonts w:hint="default" w:ascii="Courier New" w:hAnsi="Courier New"/>
      </w:rPr>
    </w:lvl>
    <w:lvl w:ilvl="2" w:tplc="5638257A">
      <w:start w:val="1"/>
      <w:numFmt w:val="bullet"/>
      <w:lvlText w:val=""/>
      <w:lvlJc w:val="left"/>
      <w:pPr>
        <w:ind w:left="2160" w:hanging="360"/>
      </w:pPr>
      <w:rPr>
        <w:rFonts w:hint="default" w:ascii="Wingdings" w:hAnsi="Wingdings"/>
      </w:rPr>
    </w:lvl>
    <w:lvl w:ilvl="3" w:tplc="FD50B48E">
      <w:start w:val="1"/>
      <w:numFmt w:val="bullet"/>
      <w:lvlText w:val=""/>
      <w:lvlJc w:val="left"/>
      <w:pPr>
        <w:ind w:left="2880" w:hanging="360"/>
      </w:pPr>
      <w:rPr>
        <w:rFonts w:hint="default" w:ascii="Symbol" w:hAnsi="Symbol"/>
      </w:rPr>
    </w:lvl>
    <w:lvl w:ilvl="4" w:tplc="2DA44096">
      <w:start w:val="1"/>
      <w:numFmt w:val="bullet"/>
      <w:lvlText w:val="o"/>
      <w:lvlJc w:val="left"/>
      <w:pPr>
        <w:ind w:left="3600" w:hanging="360"/>
      </w:pPr>
      <w:rPr>
        <w:rFonts w:hint="default" w:ascii="Courier New" w:hAnsi="Courier New"/>
      </w:rPr>
    </w:lvl>
    <w:lvl w:ilvl="5" w:tplc="42308B22">
      <w:start w:val="1"/>
      <w:numFmt w:val="bullet"/>
      <w:lvlText w:val=""/>
      <w:lvlJc w:val="left"/>
      <w:pPr>
        <w:ind w:left="4320" w:hanging="360"/>
      </w:pPr>
      <w:rPr>
        <w:rFonts w:hint="default" w:ascii="Wingdings" w:hAnsi="Wingdings"/>
      </w:rPr>
    </w:lvl>
    <w:lvl w:ilvl="6" w:tplc="377AAB92">
      <w:start w:val="1"/>
      <w:numFmt w:val="bullet"/>
      <w:lvlText w:val=""/>
      <w:lvlJc w:val="left"/>
      <w:pPr>
        <w:ind w:left="5040" w:hanging="360"/>
      </w:pPr>
      <w:rPr>
        <w:rFonts w:hint="default" w:ascii="Symbol" w:hAnsi="Symbol"/>
      </w:rPr>
    </w:lvl>
    <w:lvl w:ilvl="7" w:tplc="6FDA5C9E">
      <w:start w:val="1"/>
      <w:numFmt w:val="bullet"/>
      <w:lvlText w:val="o"/>
      <w:lvlJc w:val="left"/>
      <w:pPr>
        <w:ind w:left="5760" w:hanging="360"/>
      </w:pPr>
      <w:rPr>
        <w:rFonts w:hint="default" w:ascii="Courier New" w:hAnsi="Courier New"/>
      </w:rPr>
    </w:lvl>
    <w:lvl w:ilvl="8" w:tplc="B1909786">
      <w:start w:val="1"/>
      <w:numFmt w:val="bullet"/>
      <w:lvlText w:val=""/>
      <w:lvlJc w:val="left"/>
      <w:pPr>
        <w:ind w:left="6480" w:hanging="360"/>
      </w:pPr>
      <w:rPr>
        <w:rFonts w:hint="default" w:ascii="Wingdings" w:hAnsi="Wingdings"/>
      </w:rPr>
    </w:lvl>
  </w:abstractNum>
  <w:abstractNum w:abstractNumId="16" w15:restartNumberingAfterBreak="0">
    <w:nsid w:val="327910FD"/>
    <w:multiLevelType w:val="hybridMultilevel"/>
    <w:tmpl w:val="D3B8E50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3CDF7017"/>
    <w:multiLevelType w:val="hybridMultilevel"/>
    <w:tmpl w:val="C0E2558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43BB2321"/>
    <w:multiLevelType w:val="hybridMultilevel"/>
    <w:tmpl w:val="C0F2B402"/>
    <w:lvl w:ilvl="0" w:tplc="4E4AC8D8">
      <w:start w:val="1"/>
      <w:numFmt w:val="bullet"/>
      <w:lvlText w:val=""/>
      <w:lvlJc w:val="left"/>
      <w:pPr>
        <w:ind w:left="720" w:hanging="360"/>
      </w:pPr>
      <w:rPr>
        <w:rFonts w:hint="default" w:ascii="Symbol" w:hAnsi="Symbol"/>
      </w:rPr>
    </w:lvl>
    <w:lvl w:ilvl="1" w:tplc="9530C784">
      <w:start w:val="1"/>
      <w:numFmt w:val="bullet"/>
      <w:lvlText w:val="o"/>
      <w:lvlJc w:val="left"/>
      <w:pPr>
        <w:ind w:left="1440" w:hanging="360"/>
      </w:pPr>
      <w:rPr>
        <w:rFonts w:hint="default" w:ascii="Courier New" w:hAnsi="Courier New"/>
      </w:rPr>
    </w:lvl>
    <w:lvl w:ilvl="2" w:tplc="CDDC1A40">
      <w:start w:val="1"/>
      <w:numFmt w:val="bullet"/>
      <w:lvlText w:val=""/>
      <w:lvlJc w:val="left"/>
      <w:pPr>
        <w:ind w:left="2160" w:hanging="360"/>
      </w:pPr>
      <w:rPr>
        <w:rFonts w:hint="default" w:ascii="Wingdings" w:hAnsi="Wingdings"/>
      </w:rPr>
    </w:lvl>
    <w:lvl w:ilvl="3" w:tplc="91EC87D4">
      <w:start w:val="1"/>
      <w:numFmt w:val="bullet"/>
      <w:lvlText w:val=""/>
      <w:lvlJc w:val="left"/>
      <w:pPr>
        <w:ind w:left="2880" w:hanging="360"/>
      </w:pPr>
      <w:rPr>
        <w:rFonts w:hint="default" w:ascii="Symbol" w:hAnsi="Symbol"/>
      </w:rPr>
    </w:lvl>
    <w:lvl w:ilvl="4" w:tplc="50A2AEDE">
      <w:start w:val="1"/>
      <w:numFmt w:val="bullet"/>
      <w:lvlText w:val="o"/>
      <w:lvlJc w:val="left"/>
      <w:pPr>
        <w:ind w:left="3600" w:hanging="360"/>
      </w:pPr>
      <w:rPr>
        <w:rFonts w:hint="default" w:ascii="Courier New" w:hAnsi="Courier New"/>
      </w:rPr>
    </w:lvl>
    <w:lvl w:ilvl="5" w:tplc="01CEA168">
      <w:start w:val="1"/>
      <w:numFmt w:val="bullet"/>
      <w:lvlText w:val=""/>
      <w:lvlJc w:val="left"/>
      <w:pPr>
        <w:ind w:left="4320" w:hanging="360"/>
      </w:pPr>
      <w:rPr>
        <w:rFonts w:hint="default" w:ascii="Wingdings" w:hAnsi="Wingdings"/>
      </w:rPr>
    </w:lvl>
    <w:lvl w:ilvl="6" w:tplc="8998195C">
      <w:start w:val="1"/>
      <w:numFmt w:val="bullet"/>
      <w:lvlText w:val=""/>
      <w:lvlJc w:val="left"/>
      <w:pPr>
        <w:ind w:left="5040" w:hanging="360"/>
      </w:pPr>
      <w:rPr>
        <w:rFonts w:hint="default" w:ascii="Symbol" w:hAnsi="Symbol"/>
      </w:rPr>
    </w:lvl>
    <w:lvl w:ilvl="7" w:tplc="3D36CDB0">
      <w:start w:val="1"/>
      <w:numFmt w:val="bullet"/>
      <w:lvlText w:val="o"/>
      <w:lvlJc w:val="left"/>
      <w:pPr>
        <w:ind w:left="5760" w:hanging="360"/>
      </w:pPr>
      <w:rPr>
        <w:rFonts w:hint="default" w:ascii="Courier New" w:hAnsi="Courier New"/>
      </w:rPr>
    </w:lvl>
    <w:lvl w:ilvl="8" w:tplc="5F6C1098">
      <w:start w:val="1"/>
      <w:numFmt w:val="bullet"/>
      <w:lvlText w:val=""/>
      <w:lvlJc w:val="left"/>
      <w:pPr>
        <w:ind w:left="6480" w:hanging="360"/>
      </w:pPr>
      <w:rPr>
        <w:rFonts w:hint="default" w:ascii="Wingdings" w:hAnsi="Wingdings"/>
      </w:rPr>
    </w:lvl>
  </w:abstractNum>
  <w:abstractNum w:abstractNumId="19" w15:restartNumberingAfterBreak="0">
    <w:nsid w:val="44484EB2"/>
    <w:multiLevelType w:val="hybridMultilevel"/>
    <w:tmpl w:val="FFFFFFFF"/>
    <w:lvl w:ilvl="0" w:tplc="72C8E0C6">
      <w:start w:val="1"/>
      <w:numFmt w:val="bullet"/>
      <w:lvlText w:val=""/>
      <w:lvlJc w:val="left"/>
      <w:pPr>
        <w:ind w:left="720" w:hanging="360"/>
      </w:pPr>
      <w:rPr>
        <w:rFonts w:hint="default" w:ascii="Symbol" w:hAnsi="Symbol"/>
      </w:rPr>
    </w:lvl>
    <w:lvl w:ilvl="1" w:tplc="93CEC2C6">
      <w:start w:val="1"/>
      <w:numFmt w:val="bullet"/>
      <w:lvlText w:val="o"/>
      <w:lvlJc w:val="left"/>
      <w:pPr>
        <w:ind w:left="1440" w:hanging="360"/>
      </w:pPr>
      <w:rPr>
        <w:rFonts w:hint="default" w:ascii="Courier New" w:hAnsi="Courier New"/>
      </w:rPr>
    </w:lvl>
    <w:lvl w:ilvl="2" w:tplc="D124F1F4">
      <w:start w:val="1"/>
      <w:numFmt w:val="bullet"/>
      <w:lvlText w:val=""/>
      <w:lvlJc w:val="left"/>
      <w:pPr>
        <w:ind w:left="2160" w:hanging="360"/>
      </w:pPr>
      <w:rPr>
        <w:rFonts w:hint="default" w:ascii="Wingdings" w:hAnsi="Wingdings"/>
      </w:rPr>
    </w:lvl>
    <w:lvl w:ilvl="3" w:tplc="AEEC1B3C">
      <w:start w:val="1"/>
      <w:numFmt w:val="bullet"/>
      <w:lvlText w:val=""/>
      <w:lvlJc w:val="left"/>
      <w:pPr>
        <w:ind w:left="2880" w:hanging="360"/>
      </w:pPr>
      <w:rPr>
        <w:rFonts w:hint="default" w:ascii="Symbol" w:hAnsi="Symbol"/>
      </w:rPr>
    </w:lvl>
    <w:lvl w:ilvl="4" w:tplc="54A00ADA">
      <w:start w:val="1"/>
      <w:numFmt w:val="bullet"/>
      <w:lvlText w:val="o"/>
      <w:lvlJc w:val="left"/>
      <w:pPr>
        <w:ind w:left="3600" w:hanging="360"/>
      </w:pPr>
      <w:rPr>
        <w:rFonts w:hint="default" w:ascii="Courier New" w:hAnsi="Courier New"/>
      </w:rPr>
    </w:lvl>
    <w:lvl w:ilvl="5" w:tplc="8EF830D2">
      <w:start w:val="1"/>
      <w:numFmt w:val="bullet"/>
      <w:lvlText w:val=""/>
      <w:lvlJc w:val="left"/>
      <w:pPr>
        <w:ind w:left="4320" w:hanging="360"/>
      </w:pPr>
      <w:rPr>
        <w:rFonts w:hint="default" w:ascii="Wingdings" w:hAnsi="Wingdings"/>
      </w:rPr>
    </w:lvl>
    <w:lvl w:ilvl="6" w:tplc="47340B5A">
      <w:start w:val="1"/>
      <w:numFmt w:val="bullet"/>
      <w:lvlText w:val=""/>
      <w:lvlJc w:val="left"/>
      <w:pPr>
        <w:ind w:left="5040" w:hanging="360"/>
      </w:pPr>
      <w:rPr>
        <w:rFonts w:hint="default" w:ascii="Symbol" w:hAnsi="Symbol"/>
      </w:rPr>
    </w:lvl>
    <w:lvl w:ilvl="7" w:tplc="C2222276">
      <w:start w:val="1"/>
      <w:numFmt w:val="bullet"/>
      <w:lvlText w:val="o"/>
      <w:lvlJc w:val="left"/>
      <w:pPr>
        <w:ind w:left="5760" w:hanging="360"/>
      </w:pPr>
      <w:rPr>
        <w:rFonts w:hint="default" w:ascii="Courier New" w:hAnsi="Courier New"/>
      </w:rPr>
    </w:lvl>
    <w:lvl w:ilvl="8" w:tplc="8488F386">
      <w:start w:val="1"/>
      <w:numFmt w:val="bullet"/>
      <w:lvlText w:val=""/>
      <w:lvlJc w:val="left"/>
      <w:pPr>
        <w:ind w:left="6480" w:hanging="360"/>
      </w:pPr>
      <w:rPr>
        <w:rFonts w:hint="default" w:ascii="Wingdings" w:hAnsi="Wingdings"/>
      </w:rPr>
    </w:lvl>
  </w:abstractNum>
  <w:abstractNum w:abstractNumId="20"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C7020CA"/>
    <w:multiLevelType w:val="hybridMultilevel"/>
    <w:tmpl w:val="1634078C"/>
    <w:lvl w:ilvl="0" w:tplc="E0908670">
      <w:start w:val="1"/>
      <w:numFmt w:val="bullet"/>
      <w:lvlText w:val=""/>
      <w:lvlJc w:val="left"/>
      <w:pPr>
        <w:ind w:left="720" w:hanging="360"/>
      </w:pPr>
      <w:rPr>
        <w:rFonts w:hint="default" w:ascii="Symbol" w:hAnsi="Symbol"/>
      </w:rPr>
    </w:lvl>
    <w:lvl w:ilvl="1" w:tplc="E6AE1F38">
      <w:start w:val="1"/>
      <w:numFmt w:val="bullet"/>
      <w:lvlText w:val="o"/>
      <w:lvlJc w:val="left"/>
      <w:pPr>
        <w:ind w:left="1440" w:hanging="360"/>
      </w:pPr>
      <w:rPr>
        <w:rFonts w:hint="default" w:ascii="Courier New" w:hAnsi="Courier New"/>
      </w:rPr>
    </w:lvl>
    <w:lvl w:ilvl="2" w:tplc="F9D29978">
      <w:start w:val="1"/>
      <w:numFmt w:val="bullet"/>
      <w:lvlText w:val=""/>
      <w:lvlJc w:val="left"/>
      <w:pPr>
        <w:ind w:left="2160" w:hanging="360"/>
      </w:pPr>
      <w:rPr>
        <w:rFonts w:hint="default" w:ascii="Wingdings" w:hAnsi="Wingdings"/>
      </w:rPr>
    </w:lvl>
    <w:lvl w:ilvl="3" w:tplc="F7E84A10">
      <w:start w:val="1"/>
      <w:numFmt w:val="bullet"/>
      <w:lvlText w:val=""/>
      <w:lvlJc w:val="left"/>
      <w:pPr>
        <w:ind w:left="2880" w:hanging="360"/>
      </w:pPr>
      <w:rPr>
        <w:rFonts w:hint="default" w:ascii="Symbol" w:hAnsi="Symbol"/>
      </w:rPr>
    </w:lvl>
    <w:lvl w:ilvl="4" w:tplc="DBC840F0">
      <w:start w:val="1"/>
      <w:numFmt w:val="bullet"/>
      <w:lvlText w:val="o"/>
      <w:lvlJc w:val="left"/>
      <w:pPr>
        <w:ind w:left="3600" w:hanging="360"/>
      </w:pPr>
      <w:rPr>
        <w:rFonts w:hint="default" w:ascii="Courier New" w:hAnsi="Courier New"/>
      </w:rPr>
    </w:lvl>
    <w:lvl w:ilvl="5" w:tplc="8676DE82">
      <w:start w:val="1"/>
      <w:numFmt w:val="bullet"/>
      <w:lvlText w:val=""/>
      <w:lvlJc w:val="left"/>
      <w:pPr>
        <w:ind w:left="4320" w:hanging="360"/>
      </w:pPr>
      <w:rPr>
        <w:rFonts w:hint="default" w:ascii="Wingdings" w:hAnsi="Wingdings"/>
      </w:rPr>
    </w:lvl>
    <w:lvl w:ilvl="6" w:tplc="DE1452E0">
      <w:start w:val="1"/>
      <w:numFmt w:val="bullet"/>
      <w:lvlText w:val=""/>
      <w:lvlJc w:val="left"/>
      <w:pPr>
        <w:ind w:left="5040" w:hanging="360"/>
      </w:pPr>
      <w:rPr>
        <w:rFonts w:hint="default" w:ascii="Symbol" w:hAnsi="Symbol"/>
      </w:rPr>
    </w:lvl>
    <w:lvl w:ilvl="7" w:tplc="C7C09A9C">
      <w:start w:val="1"/>
      <w:numFmt w:val="bullet"/>
      <w:lvlText w:val="o"/>
      <w:lvlJc w:val="left"/>
      <w:pPr>
        <w:ind w:left="5760" w:hanging="360"/>
      </w:pPr>
      <w:rPr>
        <w:rFonts w:hint="default" w:ascii="Courier New" w:hAnsi="Courier New"/>
      </w:rPr>
    </w:lvl>
    <w:lvl w:ilvl="8" w:tplc="D4A8AB06">
      <w:start w:val="1"/>
      <w:numFmt w:val="bullet"/>
      <w:lvlText w:val=""/>
      <w:lvlJc w:val="left"/>
      <w:pPr>
        <w:ind w:left="6480" w:hanging="360"/>
      </w:pPr>
      <w:rPr>
        <w:rFonts w:hint="default" w:ascii="Wingdings" w:hAnsi="Wingdings"/>
      </w:rPr>
    </w:lvl>
  </w:abstractNum>
  <w:abstractNum w:abstractNumId="22" w15:restartNumberingAfterBreak="0">
    <w:nsid w:val="4CA80323"/>
    <w:multiLevelType w:val="hybridMultilevel"/>
    <w:tmpl w:val="E87096EE"/>
    <w:lvl w:ilvl="0" w:tplc="A4000DAA">
      <w:start w:val="1"/>
      <w:numFmt w:val="bullet"/>
      <w:lvlText w:val=""/>
      <w:lvlJc w:val="left"/>
      <w:pPr>
        <w:ind w:left="720" w:hanging="360"/>
      </w:pPr>
      <w:rPr>
        <w:rFonts w:hint="default" w:ascii="Symbol" w:hAnsi="Symbol"/>
      </w:rPr>
    </w:lvl>
    <w:lvl w:ilvl="1" w:tplc="9E4C4316">
      <w:start w:val="1"/>
      <w:numFmt w:val="bullet"/>
      <w:lvlText w:val="o"/>
      <w:lvlJc w:val="left"/>
      <w:pPr>
        <w:ind w:left="1440" w:hanging="360"/>
      </w:pPr>
      <w:rPr>
        <w:rFonts w:hint="default" w:ascii="Courier New" w:hAnsi="Courier New"/>
      </w:rPr>
    </w:lvl>
    <w:lvl w:ilvl="2" w:tplc="EF460D30">
      <w:start w:val="1"/>
      <w:numFmt w:val="bullet"/>
      <w:lvlText w:val=""/>
      <w:lvlJc w:val="left"/>
      <w:pPr>
        <w:ind w:left="2160" w:hanging="360"/>
      </w:pPr>
      <w:rPr>
        <w:rFonts w:hint="default" w:ascii="Wingdings" w:hAnsi="Wingdings"/>
      </w:rPr>
    </w:lvl>
    <w:lvl w:ilvl="3" w:tplc="326A5BF6">
      <w:start w:val="1"/>
      <w:numFmt w:val="bullet"/>
      <w:lvlText w:val=""/>
      <w:lvlJc w:val="left"/>
      <w:pPr>
        <w:ind w:left="2880" w:hanging="360"/>
      </w:pPr>
      <w:rPr>
        <w:rFonts w:hint="default" w:ascii="Symbol" w:hAnsi="Symbol"/>
      </w:rPr>
    </w:lvl>
    <w:lvl w:ilvl="4" w:tplc="4628F57E">
      <w:start w:val="1"/>
      <w:numFmt w:val="bullet"/>
      <w:lvlText w:val="o"/>
      <w:lvlJc w:val="left"/>
      <w:pPr>
        <w:ind w:left="3600" w:hanging="360"/>
      </w:pPr>
      <w:rPr>
        <w:rFonts w:hint="default" w:ascii="Courier New" w:hAnsi="Courier New"/>
      </w:rPr>
    </w:lvl>
    <w:lvl w:ilvl="5" w:tplc="97A0433E">
      <w:start w:val="1"/>
      <w:numFmt w:val="bullet"/>
      <w:lvlText w:val=""/>
      <w:lvlJc w:val="left"/>
      <w:pPr>
        <w:ind w:left="4320" w:hanging="360"/>
      </w:pPr>
      <w:rPr>
        <w:rFonts w:hint="default" w:ascii="Wingdings" w:hAnsi="Wingdings"/>
      </w:rPr>
    </w:lvl>
    <w:lvl w:ilvl="6" w:tplc="1562A090">
      <w:start w:val="1"/>
      <w:numFmt w:val="bullet"/>
      <w:lvlText w:val=""/>
      <w:lvlJc w:val="left"/>
      <w:pPr>
        <w:ind w:left="5040" w:hanging="360"/>
      </w:pPr>
      <w:rPr>
        <w:rFonts w:hint="default" w:ascii="Symbol" w:hAnsi="Symbol"/>
      </w:rPr>
    </w:lvl>
    <w:lvl w:ilvl="7" w:tplc="43A45EE8">
      <w:start w:val="1"/>
      <w:numFmt w:val="bullet"/>
      <w:lvlText w:val="o"/>
      <w:lvlJc w:val="left"/>
      <w:pPr>
        <w:ind w:left="5760" w:hanging="360"/>
      </w:pPr>
      <w:rPr>
        <w:rFonts w:hint="default" w:ascii="Courier New" w:hAnsi="Courier New"/>
      </w:rPr>
    </w:lvl>
    <w:lvl w:ilvl="8" w:tplc="4664FCE0">
      <w:start w:val="1"/>
      <w:numFmt w:val="bullet"/>
      <w:lvlText w:val=""/>
      <w:lvlJc w:val="left"/>
      <w:pPr>
        <w:ind w:left="6480" w:hanging="360"/>
      </w:pPr>
      <w:rPr>
        <w:rFonts w:hint="default" w:ascii="Wingdings" w:hAnsi="Wingdings"/>
      </w:rPr>
    </w:lvl>
  </w:abstractNum>
  <w:abstractNum w:abstractNumId="23" w15:restartNumberingAfterBreak="0">
    <w:nsid w:val="56FF47D8"/>
    <w:multiLevelType w:val="hybridMultilevel"/>
    <w:tmpl w:val="001A5710"/>
    <w:lvl w:ilvl="0">
      <w:start w:val="1"/>
      <w:numFmt w:val="bullet"/>
      <w:lvlText w:val=""/>
      <w:lvlJc w:val="left"/>
      <w:pPr>
        <w:ind w:left="720" w:hanging="360"/>
      </w:pPr>
      <w:rPr>
        <w:rFonts w:hint="default" w:ascii="Symbol" w:hAnsi="Symbol"/>
      </w:rPr>
    </w:lvl>
    <w:lvl w:ilvl="1" w:tplc="163EC6DA">
      <w:start w:val="1"/>
      <w:numFmt w:val="bullet"/>
      <w:lvlText w:val="o"/>
      <w:lvlJc w:val="left"/>
      <w:pPr>
        <w:ind w:left="1440" w:hanging="360"/>
      </w:pPr>
      <w:rPr>
        <w:rFonts w:hint="default" w:ascii="Courier New" w:hAnsi="Courier New"/>
      </w:rPr>
    </w:lvl>
    <w:lvl w:ilvl="2" w:tplc="1884C0B8">
      <w:start w:val="1"/>
      <w:numFmt w:val="bullet"/>
      <w:lvlText w:val=""/>
      <w:lvlJc w:val="left"/>
      <w:pPr>
        <w:ind w:left="2160" w:hanging="360"/>
      </w:pPr>
      <w:rPr>
        <w:rFonts w:hint="default" w:ascii="Wingdings" w:hAnsi="Wingdings"/>
      </w:rPr>
    </w:lvl>
    <w:lvl w:ilvl="3" w:tplc="D3564332">
      <w:start w:val="1"/>
      <w:numFmt w:val="bullet"/>
      <w:lvlText w:val=""/>
      <w:lvlJc w:val="left"/>
      <w:pPr>
        <w:ind w:left="2880" w:hanging="360"/>
      </w:pPr>
      <w:rPr>
        <w:rFonts w:hint="default" w:ascii="Symbol" w:hAnsi="Symbol"/>
      </w:rPr>
    </w:lvl>
    <w:lvl w:ilvl="4" w:tplc="60F27F98">
      <w:start w:val="1"/>
      <w:numFmt w:val="bullet"/>
      <w:lvlText w:val="o"/>
      <w:lvlJc w:val="left"/>
      <w:pPr>
        <w:ind w:left="3600" w:hanging="360"/>
      </w:pPr>
      <w:rPr>
        <w:rFonts w:hint="default" w:ascii="Courier New" w:hAnsi="Courier New"/>
      </w:rPr>
    </w:lvl>
    <w:lvl w:ilvl="5" w:tplc="658076F6">
      <w:start w:val="1"/>
      <w:numFmt w:val="bullet"/>
      <w:lvlText w:val=""/>
      <w:lvlJc w:val="left"/>
      <w:pPr>
        <w:ind w:left="4320" w:hanging="360"/>
      </w:pPr>
      <w:rPr>
        <w:rFonts w:hint="default" w:ascii="Wingdings" w:hAnsi="Wingdings"/>
      </w:rPr>
    </w:lvl>
    <w:lvl w:ilvl="6" w:tplc="2034B0F0">
      <w:start w:val="1"/>
      <w:numFmt w:val="bullet"/>
      <w:lvlText w:val=""/>
      <w:lvlJc w:val="left"/>
      <w:pPr>
        <w:ind w:left="5040" w:hanging="360"/>
      </w:pPr>
      <w:rPr>
        <w:rFonts w:hint="default" w:ascii="Symbol" w:hAnsi="Symbol"/>
      </w:rPr>
    </w:lvl>
    <w:lvl w:ilvl="7" w:tplc="6818DDAC">
      <w:start w:val="1"/>
      <w:numFmt w:val="bullet"/>
      <w:lvlText w:val="o"/>
      <w:lvlJc w:val="left"/>
      <w:pPr>
        <w:ind w:left="5760" w:hanging="360"/>
      </w:pPr>
      <w:rPr>
        <w:rFonts w:hint="default" w:ascii="Courier New" w:hAnsi="Courier New"/>
      </w:rPr>
    </w:lvl>
    <w:lvl w:ilvl="8" w:tplc="917013BC">
      <w:start w:val="1"/>
      <w:numFmt w:val="bullet"/>
      <w:lvlText w:val=""/>
      <w:lvlJc w:val="left"/>
      <w:pPr>
        <w:ind w:left="6480" w:hanging="360"/>
      </w:pPr>
      <w:rPr>
        <w:rFonts w:hint="default" w:ascii="Wingdings" w:hAnsi="Wingdings"/>
      </w:rPr>
    </w:lvl>
  </w:abstractNum>
  <w:abstractNum w:abstractNumId="24" w15:restartNumberingAfterBreak="0">
    <w:nsid w:val="576B7C7C"/>
    <w:multiLevelType w:val="hybridMultilevel"/>
    <w:tmpl w:val="E5CE8FA6"/>
    <w:lvl w:ilvl="0" w:tplc="723243DC">
      <w:start w:val="1"/>
      <w:numFmt w:val="decimal"/>
      <w:lvlText w:val="%1."/>
      <w:lvlJc w:val="left"/>
      <w:pPr>
        <w:ind w:left="720" w:hanging="360"/>
      </w:pPr>
    </w:lvl>
    <w:lvl w:ilvl="1" w:tplc="AAC275F0">
      <w:start w:val="1"/>
      <w:numFmt w:val="lowerLetter"/>
      <w:lvlText w:val="%2."/>
      <w:lvlJc w:val="left"/>
      <w:pPr>
        <w:ind w:left="1440" w:hanging="360"/>
      </w:pPr>
    </w:lvl>
    <w:lvl w:ilvl="2" w:tplc="F2960026">
      <w:start w:val="1"/>
      <w:numFmt w:val="lowerRoman"/>
      <w:lvlText w:val="%3."/>
      <w:lvlJc w:val="right"/>
      <w:pPr>
        <w:ind w:left="2160" w:hanging="180"/>
      </w:pPr>
    </w:lvl>
    <w:lvl w:ilvl="3" w:tplc="1BDC3EBC">
      <w:start w:val="1"/>
      <w:numFmt w:val="decimal"/>
      <w:lvlText w:val="%4."/>
      <w:lvlJc w:val="left"/>
      <w:pPr>
        <w:ind w:left="2880" w:hanging="360"/>
      </w:pPr>
    </w:lvl>
    <w:lvl w:ilvl="4" w:tplc="2324A856">
      <w:start w:val="1"/>
      <w:numFmt w:val="lowerLetter"/>
      <w:lvlText w:val="%5."/>
      <w:lvlJc w:val="left"/>
      <w:pPr>
        <w:ind w:left="3600" w:hanging="360"/>
      </w:pPr>
    </w:lvl>
    <w:lvl w:ilvl="5" w:tplc="7862ADEA">
      <w:start w:val="1"/>
      <w:numFmt w:val="lowerRoman"/>
      <w:lvlText w:val="%6."/>
      <w:lvlJc w:val="right"/>
      <w:pPr>
        <w:ind w:left="4320" w:hanging="180"/>
      </w:pPr>
    </w:lvl>
    <w:lvl w:ilvl="6" w:tplc="73B08C42">
      <w:start w:val="1"/>
      <w:numFmt w:val="decimal"/>
      <w:lvlText w:val="%7."/>
      <w:lvlJc w:val="left"/>
      <w:pPr>
        <w:ind w:left="5040" w:hanging="360"/>
      </w:pPr>
    </w:lvl>
    <w:lvl w:ilvl="7" w:tplc="6770AE9A">
      <w:start w:val="1"/>
      <w:numFmt w:val="lowerLetter"/>
      <w:lvlText w:val="%8."/>
      <w:lvlJc w:val="left"/>
      <w:pPr>
        <w:ind w:left="5760" w:hanging="360"/>
      </w:pPr>
    </w:lvl>
    <w:lvl w:ilvl="8" w:tplc="DFC40328">
      <w:start w:val="1"/>
      <w:numFmt w:val="lowerRoman"/>
      <w:lvlText w:val="%9."/>
      <w:lvlJc w:val="right"/>
      <w:pPr>
        <w:ind w:left="6480" w:hanging="180"/>
      </w:pPr>
    </w:lvl>
  </w:abstractNum>
  <w:abstractNum w:abstractNumId="25" w15:restartNumberingAfterBreak="0">
    <w:nsid w:val="60CC5037"/>
    <w:multiLevelType w:val="hybridMultilevel"/>
    <w:tmpl w:val="FFFFFFFF"/>
    <w:lvl w:ilvl="0" w:tplc="3E5841B6">
      <w:start w:val="1"/>
      <w:numFmt w:val="decimal"/>
      <w:lvlText w:val="%1."/>
      <w:lvlJc w:val="left"/>
      <w:pPr>
        <w:ind w:left="720" w:hanging="360"/>
      </w:pPr>
    </w:lvl>
    <w:lvl w:ilvl="1" w:tplc="5D96B9F8">
      <w:start w:val="1"/>
      <w:numFmt w:val="lowerLetter"/>
      <w:lvlText w:val="%2."/>
      <w:lvlJc w:val="left"/>
      <w:pPr>
        <w:ind w:left="1440" w:hanging="360"/>
      </w:pPr>
    </w:lvl>
    <w:lvl w:ilvl="2" w:tplc="F386EB1C">
      <w:start w:val="1"/>
      <w:numFmt w:val="lowerRoman"/>
      <w:lvlText w:val="%3."/>
      <w:lvlJc w:val="right"/>
      <w:pPr>
        <w:ind w:left="2160" w:hanging="180"/>
      </w:pPr>
    </w:lvl>
    <w:lvl w:ilvl="3" w:tplc="0F12891E">
      <w:start w:val="1"/>
      <w:numFmt w:val="decimal"/>
      <w:lvlText w:val="%4."/>
      <w:lvlJc w:val="left"/>
      <w:pPr>
        <w:ind w:left="2880" w:hanging="360"/>
      </w:pPr>
    </w:lvl>
    <w:lvl w:ilvl="4" w:tplc="D586218E">
      <w:start w:val="1"/>
      <w:numFmt w:val="lowerLetter"/>
      <w:lvlText w:val="%5."/>
      <w:lvlJc w:val="left"/>
      <w:pPr>
        <w:ind w:left="3600" w:hanging="360"/>
      </w:pPr>
    </w:lvl>
    <w:lvl w:ilvl="5" w:tplc="A5228E62">
      <w:start w:val="1"/>
      <w:numFmt w:val="lowerRoman"/>
      <w:lvlText w:val="%6."/>
      <w:lvlJc w:val="right"/>
      <w:pPr>
        <w:ind w:left="4320" w:hanging="180"/>
      </w:pPr>
    </w:lvl>
    <w:lvl w:ilvl="6" w:tplc="B5982DEE">
      <w:start w:val="1"/>
      <w:numFmt w:val="decimal"/>
      <w:lvlText w:val="%7."/>
      <w:lvlJc w:val="left"/>
      <w:pPr>
        <w:ind w:left="5040" w:hanging="360"/>
      </w:pPr>
    </w:lvl>
    <w:lvl w:ilvl="7" w:tplc="5E240212">
      <w:start w:val="1"/>
      <w:numFmt w:val="lowerLetter"/>
      <w:lvlText w:val="%8."/>
      <w:lvlJc w:val="left"/>
      <w:pPr>
        <w:ind w:left="5760" w:hanging="360"/>
      </w:pPr>
    </w:lvl>
    <w:lvl w:ilvl="8" w:tplc="DF78A7F2">
      <w:start w:val="1"/>
      <w:numFmt w:val="lowerRoman"/>
      <w:lvlText w:val="%9."/>
      <w:lvlJc w:val="right"/>
      <w:pPr>
        <w:ind w:left="6480" w:hanging="180"/>
      </w:pPr>
    </w:lvl>
  </w:abstractNum>
  <w:abstractNum w:abstractNumId="26" w15:restartNumberingAfterBreak="0">
    <w:nsid w:val="69344BF0"/>
    <w:multiLevelType w:val="hybridMultilevel"/>
    <w:tmpl w:val="EAA2D772"/>
    <w:lvl w:ilvl="0" w:tplc="AFBA1190">
      <w:start w:val="1"/>
      <w:numFmt w:val="bullet"/>
      <w:lvlText w:val="−"/>
      <w:lvlJc w:val="left"/>
      <w:pPr>
        <w:ind w:left="720" w:hanging="360"/>
      </w:pPr>
      <w:rPr>
        <w:rFonts w:hint="default" w:ascii="Century Gothic" w:hAnsi="Century Gothic"/>
      </w:rPr>
    </w:lvl>
    <w:lvl w:ilvl="1" w:tplc="06DEE646">
      <w:start w:val="1"/>
      <w:numFmt w:val="bullet"/>
      <w:lvlText w:val="o"/>
      <w:lvlJc w:val="left"/>
      <w:pPr>
        <w:ind w:left="1440" w:hanging="360"/>
      </w:pPr>
      <w:rPr>
        <w:rFonts w:hint="default" w:ascii="Courier New" w:hAnsi="Courier New"/>
      </w:rPr>
    </w:lvl>
    <w:lvl w:ilvl="2" w:tplc="BB204A0E">
      <w:start w:val="1"/>
      <w:numFmt w:val="bullet"/>
      <w:lvlText w:val=""/>
      <w:lvlJc w:val="left"/>
      <w:pPr>
        <w:ind w:left="2160" w:hanging="360"/>
      </w:pPr>
      <w:rPr>
        <w:rFonts w:hint="default" w:ascii="Wingdings" w:hAnsi="Wingdings"/>
      </w:rPr>
    </w:lvl>
    <w:lvl w:ilvl="3" w:tplc="4B1AA736">
      <w:start w:val="1"/>
      <w:numFmt w:val="bullet"/>
      <w:lvlText w:val=""/>
      <w:lvlJc w:val="left"/>
      <w:pPr>
        <w:ind w:left="2880" w:hanging="360"/>
      </w:pPr>
      <w:rPr>
        <w:rFonts w:hint="default" w:ascii="Symbol" w:hAnsi="Symbol"/>
      </w:rPr>
    </w:lvl>
    <w:lvl w:ilvl="4" w:tplc="631A4E34">
      <w:start w:val="1"/>
      <w:numFmt w:val="bullet"/>
      <w:lvlText w:val="o"/>
      <w:lvlJc w:val="left"/>
      <w:pPr>
        <w:ind w:left="3600" w:hanging="360"/>
      </w:pPr>
      <w:rPr>
        <w:rFonts w:hint="default" w:ascii="Courier New" w:hAnsi="Courier New"/>
      </w:rPr>
    </w:lvl>
    <w:lvl w:ilvl="5" w:tplc="91E0C7F0">
      <w:start w:val="1"/>
      <w:numFmt w:val="bullet"/>
      <w:lvlText w:val=""/>
      <w:lvlJc w:val="left"/>
      <w:pPr>
        <w:ind w:left="4320" w:hanging="360"/>
      </w:pPr>
      <w:rPr>
        <w:rFonts w:hint="default" w:ascii="Wingdings" w:hAnsi="Wingdings"/>
      </w:rPr>
    </w:lvl>
    <w:lvl w:ilvl="6" w:tplc="C7941064">
      <w:start w:val="1"/>
      <w:numFmt w:val="bullet"/>
      <w:lvlText w:val=""/>
      <w:lvlJc w:val="left"/>
      <w:pPr>
        <w:ind w:left="5040" w:hanging="360"/>
      </w:pPr>
      <w:rPr>
        <w:rFonts w:hint="default" w:ascii="Symbol" w:hAnsi="Symbol"/>
      </w:rPr>
    </w:lvl>
    <w:lvl w:ilvl="7" w:tplc="0F48AAD0">
      <w:start w:val="1"/>
      <w:numFmt w:val="bullet"/>
      <w:lvlText w:val="o"/>
      <w:lvlJc w:val="left"/>
      <w:pPr>
        <w:ind w:left="5760" w:hanging="360"/>
      </w:pPr>
      <w:rPr>
        <w:rFonts w:hint="default" w:ascii="Courier New" w:hAnsi="Courier New"/>
      </w:rPr>
    </w:lvl>
    <w:lvl w:ilvl="8" w:tplc="5B589FD8">
      <w:start w:val="1"/>
      <w:numFmt w:val="bullet"/>
      <w:lvlText w:val=""/>
      <w:lvlJc w:val="left"/>
      <w:pPr>
        <w:ind w:left="6480" w:hanging="360"/>
      </w:pPr>
      <w:rPr>
        <w:rFonts w:hint="default" w:ascii="Wingdings" w:hAnsi="Wingdings"/>
      </w:rPr>
    </w:lvl>
  </w:abstractNum>
  <w:abstractNum w:abstractNumId="27" w15:restartNumberingAfterBreak="0">
    <w:nsid w:val="73A70DAF"/>
    <w:multiLevelType w:val="hybridMultilevel"/>
    <w:tmpl w:val="FFFFFFFF"/>
    <w:lvl w:ilvl="0" w:tplc="3A344886">
      <w:start w:val="1"/>
      <w:numFmt w:val="bullet"/>
      <w:lvlText w:val=""/>
      <w:lvlJc w:val="left"/>
      <w:pPr>
        <w:ind w:left="720" w:hanging="360"/>
      </w:pPr>
      <w:rPr>
        <w:rFonts w:hint="default" w:ascii="Symbol" w:hAnsi="Symbol"/>
      </w:rPr>
    </w:lvl>
    <w:lvl w:ilvl="1" w:tplc="C0A86D3E">
      <w:start w:val="1"/>
      <w:numFmt w:val="bullet"/>
      <w:lvlText w:val="o"/>
      <w:lvlJc w:val="left"/>
      <w:pPr>
        <w:ind w:left="1440" w:hanging="360"/>
      </w:pPr>
      <w:rPr>
        <w:rFonts w:hint="default" w:ascii="Courier New" w:hAnsi="Courier New"/>
      </w:rPr>
    </w:lvl>
    <w:lvl w:ilvl="2" w:tplc="64601476">
      <w:start w:val="1"/>
      <w:numFmt w:val="bullet"/>
      <w:lvlText w:val=""/>
      <w:lvlJc w:val="left"/>
      <w:pPr>
        <w:ind w:left="2160" w:hanging="360"/>
      </w:pPr>
      <w:rPr>
        <w:rFonts w:hint="default" w:ascii="Wingdings" w:hAnsi="Wingdings"/>
      </w:rPr>
    </w:lvl>
    <w:lvl w:ilvl="3" w:tplc="6E1EF7DC">
      <w:start w:val="1"/>
      <w:numFmt w:val="bullet"/>
      <w:lvlText w:val=""/>
      <w:lvlJc w:val="left"/>
      <w:pPr>
        <w:ind w:left="2880" w:hanging="360"/>
      </w:pPr>
      <w:rPr>
        <w:rFonts w:hint="default" w:ascii="Symbol" w:hAnsi="Symbol"/>
      </w:rPr>
    </w:lvl>
    <w:lvl w:ilvl="4" w:tplc="5088E636">
      <w:start w:val="1"/>
      <w:numFmt w:val="bullet"/>
      <w:lvlText w:val="o"/>
      <w:lvlJc w:val="left"/>
      <w:pPr>
        <w:ind w:left="3600" w:hanging="360"/>
      </w:pPr>
      <w:rPr>
        <w:rFonts w:hint="default" w:ascii="Courier New" w:hAnsi="Courier New"/>
      </w:rPr>
    </w:lvl>
    <w:lvl w:ilvl="5" w:tplc="4E12747E">
      <w:start w:val="1"/>
      <w:numFmt w:val="bullet"/>
      <w:lvlText w:val=""/>
      <w:lvlJc w:val="left"/>
      <w:pPr>
        <w:ind w:left="4320" w:hanging="360"/>
      </w:pPr>
      <w:rPr>
        <w:rFonts w:hint="default" w:ascii="Wingdings" w:hAnsi="Wingdings"/>
      </w:rPr>
    </w:lvl>
    <w:lvl w:ilvl="6" w:tplc="92D46E4C">
      <w:start w:val="1"/>
      <w:numFmt w:val="bullet"/>
      <w:lvlText w:val=""/>
      <w:lvlJc w:val="left"/>
      <w:pPr>
        <w:ind w:left="5040" w:hanging="360"/>
      </w:pPr>
      <w:rPr>
        <w:rFonts w:hint="default" w:ascii="Symbol" w:hAnsi="Symbol"/>
      </w:rPr>
    </w:lvl>
    <w:lvl w:ilvl="7" w:tplc="B96E4E94">
      <w:start w:val="1"/>
      <w:numFmt w:val="bullet"/>
      <w:lvlText w:val="o"/>
      <w:lvlJc w:val="left"/>
      <w:pPr>
        <w:ind w:left="5760" w:hanging="360"/>
      </w:pPr>
      <w:rPr>
        <w:rFonts w:hint="default" w:ascii="Courier New" w:hAnsi="Courier New"/>
      </w:rPr>
    </w:lvl>
    <w:lvl w:ilvl="8" w:tplc="FAA05FAC">
      <w:start w:val="1"/>
      <w:numFmt w:val="bullet"/>
      <w:lvlText w:val=""/>
      <w:lvlJc w:val="left"/>
      <w:pPr>
        <w:ind w:left="6480" w:hanging="360"/>
      </w:pPr>
      <w:rPr>
        <w:rFonts w:hint="default" w:ascii="Wingdings" w:hAnsi="Wingdings"/>
      </w:rPr>
    </w:lvl>
  </w:abstractNum>
  <w:abstractNum w:abstractNumId="28" w15:restartNumberingAfterBreak="0">
    <w:nsid w:val="7473213D"/>
    <w:multiLevelType w:val="hybridMultilevel"/>
    <w:tmpl w:val="FFFFFFFF"/>
    <w:lvl w:ilvl="0" w:tplc="D36667B8">
      <w:start w:val="1"/>
      <w:numFmt w:val="bullet"/>
      <w:lvlText w:val="−"/>
      <w:lvlJc w:val="left"/>
      <w:pPr>
        <w:ind w:left="720" w:hanging="360"/>
      </w:pPr>
      <w:rPr>
        <w:rFonts w:hint="default" w:ascii="Century Gothic" w:hAnsi="Century Gothic"/>
      </w:rPr>
    </w:lvl>
    <w:lvl w:ilvl="1" w:tplc="545CA680">
      <w:start w:val="1"/>
      <w:numFmt w:val="bullet"/>
      <w:lvlText w:val="o"/>
      <w:lvlJc w:val="left"/>
      <w:pPr>
        <w:ind w:left="1440" w:hanging="360"/>
      </w:pPr>
      <w:rPr>
        <w:rFonts w:hint="default" w:ascii="Courier New" w:hAnsi="Courier New"/>
      </w:rPr>
    </w:lvl>
    <w:lvl w:ilvl="2" w:tplc="F948F148">
      <w:start w:val="1"/>
      <w:numFmt w:val="bullet"/>
      <w:lvlText w:val=""/>
      <w:lvlJc w:val="left"/>
      <w:pPr>
        <w:ind w:left="2160" w:hanging="360"/>
      </w:pPr>
      <w:rPr>
        <w:rFonts w:hint="default" w:ascii="Wingdings" w:hAnsi="Wingdings"/>
      </w:rPr>
    </w:lvl>
    <w:lvl w:ilvl="3" w:tplc="12FCD48A">
      <w:start w:val="1"/>
      <w:numFmt w:val="bullet"/>
      <w:lvlText w:val=""/>
      <w:lvlJc w:val="left"/>
      <w:pPr>
        <w:ind w:left="2880" w:hanging="360"/>
      </w:pPr>
      <w:rPr>
        <w:rFonts w:hint="default" w:ascii="Symbol" w:hAnsi="Symbol"/>
      </w:rPr>
    </w:lvl>
    <w:lvl w:ilvl="4" w:tplc="560EE83A">
      <w:start w:val="1"/>
      <w:numFmt w:val="bullet"/>
      <w:lvlText w:val="o"/>
      <w:lvlJc w:val="left"/>
      <w:pPr>
        <w:ind w:left="3600" w:hanging="360"/>
      </w:pPr>
      <w:rPr>
        <w:rFonts w:hint="default" w:ascii="Courier New" w:hAnsi="Courier New"/>
      </w:rPr>
    </w:lvl>
    <w:lvl w:ilvl="5" w:tplc="BEE8553A">
      <w:start w:val="1"/>
      <w:numFmt w:val="bullet"/>
      <w:lvlText w:val=""/>
      <w:lvlJc w:val="left"/>
      <w:pPr>
        <w:ind w:left="4320" w:hanging="360"/>
      </w:pPr>
      <w:rPr>
        <w:rFonts w:hint="default" w:ascii="Wingdings" w:hAnsi="Wingdings"/>
      </w:rPr>
    </w:lvl>
    <w:lvl w:ilvl="6" w:tplc="25907154">
      <w:start w:val="1"/>
      <w:numFmt w:val="bullet"/>
      <w:lvlText w:val=""/>
      <w:lvlJc w:val="left"/>
      <w:pPr>
        <w:ind w:left="5040" w:hanging="360"/>
      </w:pPr>
      <w:rPr>
        <w:rFonts w:hint="default" w:ascii="Symbol" w:hAnsi="Symbol"/>
      </w:rPr>
    </w:lvl>
    <w:lvl w:ilvl="7" w:tplc="24903182">
      <w:start w:val="1"/>
      <w:numFmt w:val="bullet"/>
      <w:lvlText w:val="o"/>
      <w:lvlJc w:val="left"/>
      <w:pPr>
        <w:ind w:left="5760" w:hanging="360"/>
      </w:pPr>
      <w:rPr>
        <w:rFonts w:hint="default" w:ascii="Courier New" w:hAnsi="Courier New"/>
      </w:rPr>
    </w:lvl>
    <w:lvl w:ilvl="8" w:tplc="D63407DC">
      <w:start w:val="1"/>
      <w:numFmt w:val="bullet"/>
      <w:lvlText w:val=""/>
      <w:lvlJc w:val="left"/>
      <w:pPr>
        <w:ind w:left="6480" w:hanging="360"/>
      </w:pPr>
      <w:rPr>
        <w:rFonts w:hint="default" w:ascii="Wingdings" w:hAnsi="Wingdings"/>
      </w:rPr>
    </w:lvl>
  </w:abstractNum>
  <w:abstractNum w:abstractNumId="29" w15:restartNumberingAfterBreak="0">
    <w:nsid w:val="7C454494"/>
    <w:multiLevelType w:val="hybridMultilevel"/>
    <w:tmpl w:val="65AA96A4"/>
    <w:lvl w:ilvl="0" w:tplc="79FEA342">
      <w:start w:val="1"/>
      <w:numFmt w:val="decimal"/>
      <w:lvlText w:val="%1."/>
      <w:lvlJc w:val="left"/>
      <w:pPr>
        <w:ind w:left="720" w:hanging="360"/>
      </w:pPr>
      <w:rPr>
        <w:rFonts w:hint="default" w:asciiTheme="majorHAnsi" w:hAnsiTheme="majorHAnsi" w:cstheme="majorHAnsi"/>
        <w:color w:val="007789"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20"/>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7"/>
  </w:num>
  <w:num w:numId="17">
    <w:abstractNumId w:val="14"/>
  </w:num>
  <w:num w:numId="18">
    <w:abstractNumId w:val="29"/>
  </w:num>
  <w:num w:numId="19">
    <w:abstractNumId w:val="16"/>
  </w:num>
  <w:num w:numId="20">
    <w:abstractNumId w:val="13"/>
  </w:num>
  <w:num w:numId="21">
    <w:abstractNumId w:val="12"/>
  </w:num>
  <w:num w:numId="22">
    <w:abstractNumId w:val="21"/>
  </w:num>
  <w:num w:numId="23">
    <w:abstractNumId w:val="18"/>
  </w:num>
  <w:num w:numId="24">
    <w:abstractNumId w:val="26"/>
  </w:num>
  <w:num w:numId="25">
    <w:abstractNumId w:val="22"/>
  </w:num>
  <w:num w:numId="26">
    <w:abstractNumId w:val="24"/>
  </w:num>
  <w:num w:numId="27">
    <w:abstractNumId w:val="15"/>
  </w:num>
  <w:num w:numId="28">
    <w:abstractNumId w:val="19"/>
  </w:num>
  <w:num w:numId="29">
    <w:abstractNumId w:val="28"/>
  </w:num>
  <w:num w:numId="30">
    <w:abstractNumId w:val="27"/>
  </w:num>
  <w:num w:numId="31">
    <w:abstractNumId w:val="25"/>
  </w:num>
  <w:num w:numId="32">
    <w:abstractNumId w:val="23"/>
  </w:num>
</w:numbering>
</file>

<file path=word/people.xml><?xml version="1.0" encoding="utf-8"?>
<w15:people xmlns:mc="http://schemas.openxmlformats.org/markup-compatibility/2006" xmlns:w15="http://schemas.microsoft.com/office/word/2012/wordml" mc:Ignorable="w15">
  <w15:person w15:author="Chika Uchendu">
    <w15:presenceInfo w15:providerId="AD" w15:userId="S::chikau@microsoft.com::341a7ac2-9686-4fc0-9bc3-a249af74a339"/>
  </w15:person>
  <w15:person w15:author="Matt Gauthier">
    <w15:presenceInfo w15:providerId="AD" w15:userId="S::mattgau@microsoft.com::ba522e47-bd8c-4ee0-bd41-f23fe222d5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attachedTemplate r:id="rId1"/>
  <w:defaultTabStop w:val="720"/>
  <w:characterSpacingControl w:val="doNotCompress"/>
  <w:hdrShapeDefaults>
    <o:shapedefaults v:ext="edit" spidmax="6146"/>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D0E"/>
    <w:rsid w:val="0000292D"/>
    <w:rsid w:val="000040C9"/>
    <w:rsid w:val="000045FE"/>
    <w:rsid w:val="0000469C"/>
    <w:rsid w:val="00010F94"/>
    <w:rsid w:val="0001124C"/>
    <w:rsid w:val="00011447"/>
    <w:rsid w:val="00011916"/>
    <w:rsid w:val="000142A8"/>
    <w:rsid w:val="00021203"/>
    <w:rsid w:val="000244BB"/>
    <w:rsid w:val="00024AE7"/>
    <w:rsid w:val="00025185"/>
    <w:rsid w:val="00025F27"/>
    <w:rsid w:val="00034FA3"/>
    <w:rsid w:val="00036279"/>
    <w:rsid w:val="00043D11"/>
    <w:rsid w:val="00046C42"/>
    <w:rsid w:val="00051CEE"/>
    <w:rsid w:val="000524BC"/>
    <w:rsid w:val="00054BF3"/>
    <w:rsid w:val="00057958"/>
    <w:rsid w:val="0006078C"/>
    <w:rsid w:val="000640DD"/>
    <w:rsid w:val="000646EE"/>
    <w:rsid w:val="00071224"/>
    <w:rsid w:val="00071F8F"/>
    <w:rsid w:val="00073B57"/>
    <w:rsid w:val="000803ED"/>
    <w:rsid w:val="00081513"/>
    <w:rsid w:val="0008458F"/>
    <w:rsid w:val="00085AE5"/>
    <w:rsid w:val="00090AC5"/>
    <w:rsid w:val="00093C46"/>
    <w:rsid w:val="00095B3F"/>
    <w:rsid w:val="000A0EF5"/>
    <w:rsid w:val="000A1677"/>
    <w:rsid w:val="000B1F60"/>
    <w:rsid w:val="000B2D79"/>
    <w:rsid w:val="000B5759"/>
    <w:rsid w:val="000B58A5"/>
    <w:rsid w:val="000B7781"/>
    <w:rsid w:val="000C0F8F"/>
    <w:rsid w:val="000C1339"/>
    <w:rsid w:val="000C1A86"/>
    <w:rsid w:val="000C32E6"/>
    <w:rsid w:val="000C3381"/>
    <w:rsid w:val="000C354F"/>
    <w:rsid w:val="000C3932"/>
    <w:rsid w:val="000C421A"/>
    <w:rsid w:val="000C47D6"/>
    <w:rsid w:val="000C6781"/>
    <w:rsid w:val="000D1517"/>
    <w:rsid w:val="000D23F7"/>
    <w:rsid w:val="000D6404"/>
    <w:rsid w:val="000D7DC5"/>
    <w:rsid w:val="000DE23E"/>
    <w:rsid w:val="000E2E02"/>
    <w:rsid w:val="000E467A"/>
    <w:rsid w:val="000E4A9F"/>
    <w:rsid w:val="000E7FAD"/>
    <w:rsid w:val="000F0FEF"/>
    <w:rsid w:val="000F112D"/>
    <w:rsid w:val="000F18D2"/>
    <w:rsid w:val="001008B0"/>
    <w:rsid w:val="001013E3"/>
    <w:rsid w:val="001026E0"/>
    <w:rsid w:val="0010380C"/>
    <w:rsid w:val="00104683"/>
    <w:rsid w:val="001055B3"/>
    <w:rsid w:val="00106005"/>
    <w:rsid w:val="00106A48"/>
    <w:rsid w:val="0010763B"/>
    <w:rsid w:val="00111D22"/>
    <w:rsid w:val="001136D6"/>
    <w:rsid w:val="00114F57"/>
    <w:rsid w:val="001225A5"/>
    <w:rsid w:val="00125877"/>
    <w:rsid w:val="00127802"/>
    <w:rsid w:val="00133810"/>
    <w:rsid w:val="001354F4"/>
    <w:rsid w:val="001372CE"/>
    <w:rsid w:val="00142F4F"/>
    <w:rsid w:val="001469AB"/>
    <w:rsid w:val="00147A15"/>
    <w:rsid w:val="001509BA"/>
    <w:rsid w:val="00150BA7"/>
    <w:rsid w:val="00151FE8"/>
    <w:rsid w:val="00153219"/>
    <w:rsid w:val="00161ABE"/>
    <w:rsid w:val="0016262C"/>
    <w:rsid w:val="001639EA"/>
    <w:rsid w:val="00167861"/>
    <w:rsid w:val="001702BC"/>
    <w:rsid w:val="00175400"/>
    <w:rsid w:val="00176FB1"/>
    <w:rsid w:val="00177050"/>
    <w:rsid w:val="00177F3C"/>
    <w:rsid w:val="00180A00"/>
    <w:rsid w:val="001811F7"/>
    <w:rsid w:val="0018136B"/>
    <w:rsid w:val="00183369"/>
    <w:rsid w:val="00185A97"/>
    <w:rsid w:val="00186EAE"/>
    <w:rsid w:val="001871BB"/>
    <w:rsid w:val="00191D5D"/>
    <w:rsid w:val="00192A97"/>
    <w:rsid w:val="00196133"/>
    <w:rsid w:val="001973B3"/>
    <w:rsid w:val="001A429E"/>
    <w:rsid w:val="001A51F9"/>
    <w:rsid w:val="001A721C"/>
    <w:rsid w:val="001A73CE"/>
    <w:rsid w:val="001B5620"/>
    <w:rsid w:val="001C17A5"/>
    <w:rsid w:val="001C34E4"/>
    <w:rsid w:val="001C5C09"/>
    <w:rsid w:val="001C64CB"/>
    <w:rsid w:val="001D079D"/>
    <w:rsid w:val="001D160E"/>
    <w:rsid w:val="001D749A"/>
    <w:rsid w:val="001E272A"/>
    <w:rsid w:val="001E4F08"/>
    <w:rsid w:val="001E572E"/>
    <w:rsid w:val="001E6F92"/>
    <w:rsid w:val="001F64C9"/>
    <w:rsid w:val="001F6CDF"/>
    <w:rsid w:val="00203032"/>
    <w:rsid w:val="002039F1"/>
    <w:rsid w:val="002056DA"/>
    <w:rsid w:val="00206A8E"/>
    <w:rsid w:val="00211E3E"/>
    <w:rsid w:val="00214068"/>
    <w:rsid w:val="0021667E"/>
    <w:rsid w:val="002168D0"/>
    <w:rsid w:val="00221696"/>
    <w:rsid w:val="002254B6"/>
    <w:rsid w:val="00225BC5"/>
    <w:rsid w:val="002279A9"/>
    <w:rsid w:val="002315D9"/>
    <w:rsid w:val="002346E6"/>
    <w:rsid w:val="00240CDD"/>
    <w:rsid w:val="0024191B"/>
    <w:rsid w:val="00244506"/>
    <w:rsid w:val="00244956"/>
    <w:rsid w:val="00246340"/>
    <w:rsid w:val="00246CE1"/>
    <w:rsid w:val="00250AE2"/>
    <w:rsid w:val="00253DB5"/>
    <w:rsid w:val="00254338"/>
    <w:rsid w:val="002554CD"/>
    <w:rsid w:val="002556C2"/>
    <w:rsid w:val="00257297"/>
    <w:rsid w:val="00260897"/>
    <w:rsid w:val="00261540"/>
    <w:rsid w:val="00263180"/>
    <w:rsid w:val="00266AF9"/>
    <w:rsid w:val="00275474"/>
    <w:rsid w:val="00275A37"/>
    <w:rsid w:val="002804E0"/>
    <w:rsid w:val="00281D07"/>
    <w:rsid w:val="00282295"/>
    <w:rsid w:val="002831B5"/>
    <w:rsid w:val="0028495A"/>
    <w:rsid w:val="0028778A"/>
    <w:rsid w:val="00292F87"/>
    <w:rsid w:val="0029331C"/>
    <w:rsid w:val="00293B83"/>
    <w:rsid w:val="00294C26"/>
    <w:rsid w:val="002A3B5D"/>
    <w:rsid w:val="002A60B3"/>
    <w:rsid w:val="002B2BBF"/>
    <w:rsid w:val="002B2F8E"/>
    <w:rsid w:val="002B4294"/>
    <w:rsid w:val="002B47FF"/>
    <w:rsid w:val="002C0743"/>
    <w:rsid w:val="002C1848"/>
    <w:rsid w:val="002C2142"/>
    <w:rsid w:val="002C2B01"/>
    <w:rsid w:val="002C49B9"/>
    <w:rsid w:val="002C4CC0"/>
    <w:rsid w:val="002C5564"/>
    <w:rsid w:val="002C66CA"/>
    <w:rsid w:val="002D58C2"/>
    <w:rsid w:val="002E03DF"/>
    <w:rsid w:val="002E0EBC"/>
    <w:rsid w:val="002E76D3"/>
    <w:rsid w:val="002F033F"/>
    <w:rsid w:val="002F0E56"/>
    <w:rsid w:val="002F1EA7"/>
    <w:rsid w:val="002F30C1"/>
    <w:rsid w:val="002F35CE"/>
    <w:rsid w:val="002F3870"/>
    <w:rsid w:val="002F450D"/>
    <w:rsid w:val="002F6936"/>
    <w:rsid w:val="002F6C6B"/>
    <w:rsid w:val="002F7730"/>
    <w:rsid w:val="00300E38"/>
    <w:rsid w:val="003020B1"/>
    <w:rsid w:val="003117BC"/>
    <w:rsid w:val="00312E98"/>
    <w:rsid w:val="003205D2"/>
    <w:rsid w:val="0032077D"/>
    <w:rsid w:val="0032208B"/>
    <w:rsid w:val="00322BBE"/>
    <w:rsid w:val="003238B4"/>
    <w:rsid w:val="00323AF3"/>
    <w:rsid w:val="00323CF9"/>
    <w:rsid w:val="003258FA"/>
    <w:rsid w:val="0033042C"/>
    <w:rsid w:val="0033095A"/>
    <w:rsid w:val="00332FCD"/>
    <w:rsid w:val="00333D0D"/>
    <w:rsid w:val="0033415F"/>
    <w:rsid w:val="00334384"/>
    <w:rsid w:val="00341D73"/>
    <w:rsid w:val="00343A96"/>
    <w:rsid w:val="00343C9A"/>
    <w:rsid w:val="00343EC9"/>
    <w:rsid w:val="00353689"/>
    <w:rsid w:val="00354356"/>
    <w:rsid w:val="00354685"/>
    <w:rsid w:val="00354E0B"/>
    <w:rsid w:val="00356FA6"/>
    <w:rsid w:val="0036072A"/>
    <w:rsid w:val="00362F72"/>
    <w:rsid w:val="003642F0"/>
    <w:rsid w:val="00364CB0"/>
    <w:rsid w:val="00372851"/>
    <w:rsid w:val="00372B3B"/>
    <w:rsid w:val="00372DA8"/>
    <w:rsid w:val="00374B38"/>
    <w:rsid w:val="003808F1"/>
    <w:rsid w:val="00381738"/>
    <w:rsid w:val="00381B64"/>
    <w:rsid w:val="00384B41"/>
    <w:rsid w:val="0038A088"/>
    <w:rsid w:val="0038A342"/>
    <w:rsid w:val="0038F455"/>
    <w:rsid w:val="00390890"/>
    <w:rsid w:val="00393AEE"/>
    <w:rsid w:val="00393CC6"/>
    <w:rsid w:val="003A13FF"/>
    <w:rsid w:val="003A20EE"/>
    <w:rsid w:val="003A2D42"/>
    <w:rsid w:val="003A479E"/>
    <w:rsid w:val="003A4886"/>
    <w:rsid w:val="003A7C4B"/>
    <w:rsid w:val="003B0229"/>
    <w:rsid w:val="003B16E8"/>
    <w:rsid w:val="003B1D79"/>
    <w:rsid w:val="003B2F38"/>
    <w:rsid w:val="003B7941"/>
    <w:rsid w:val="003B7DDB"/>
    <w:rsid w:val="003C1D25"/>
    <w:rsid w:val="003C6D59"/>
    <w:rsid w:val="003CFAC3"/>
    <w:rsid w:val="003D1613"/>
    <w:rsid w:val="003D43F1"/>
    <w:rsid w:val="003E0ADB"/>
    <w:rsid w:val="003E0B19"/>
    <w:rsid w:val="003E2BD5"/>
    <w:rsid w:val="003E2D5B"/>
    <w:rsid w:val="003E3645"/>
    <w:rsid w:val="003E46C4"/>
    <w:rsid w:val="003E5EFD"/>
    <w:rsid w:val="003E696F"/>
    <w:rsid w:val="003E7E2B"/>
    <w:rsid w:val="003F52EA"/>
    <w:rsid w:val="003F7DC8"/>
    <w:rsid w:val="0040655E"/>
    <w:rsid w:val="00406DAC"/>
    <w:rsid w:val="0041109B"/>
    <w:rsid w:val="00412694"/>
    <w:rsid w:val="0041370D"/>
    <w:rsid w:val="0041437E"/>
    <w:rsid w:val="004229F7"/>
    <w:rsid w:val="00425A58"/>
    <w:rsid w:val="00426AE5"/>
    <w:rsid w:val="00426CC9"/>
    <w:rsid w:val="0042767C"/>
    <w:rsid w:val="00431AA5"/>
    <w:rsid w:val="00431D0A"/>
    <w:rsid w:val="00435DFA"/>
    <w:rsid w:val="004373A9"/>
    <w:rsid w:val="00440C33"/>
    <w:rsid w:val="004422EA"/>
    <w:rsid w:val="00442DAE"/>
    <w:rsid w:val="00446E3A"/>
    <w:rsid w:val="00446FA5"/>
    <w:rsid w:val="0045036A"/>
    <w:rsid w:val="00450B37"/>
    <w:rsid w:val="0045497A"/>
    <w:rsid w:val="00457649"/>
    <w:rsid w:val="00461211"/>
    <w:rsid w:val="00462E84"/>
    <w:rsid w:val="00463499"/>
    <w:rsid w:val="00466914"/>
    <w:rsid w:val="004671E1"/>
    <w:rsid w:val="00467F2D"/>
    <w:rsid w:val="00482500"/>
    <w:rsid w:val="004866E6"/>
    <w:rsid w:val="00487FD6"/>
    <w:rsid w:val="004A0996"/>
    <w:rsid w:val="004A0EAD"/>
    <w:rsid w:val="004A35D9"/>
    <w:rsid w:val="004A539D"/>
    <w:rsid w:val="004A6028"/>
    <w:rsid w:val="004B0063"/>
    <w:rsid w:val="004B11C5"/>
    <w:rsid w:val="004B1AEB"/>
    <w:rsid w:val="004B7CBD"/>
    <w:rsid w:val="004C049F"/>
    <w:rsid w:val="004C0FAC"/>
    <w:rsid w:val="004C3E11"/>
    <w:rsid w:val="004C50CD"/>
    <w:rsid w:val="004C519A"/>
    <w:rsid w:val="004C7FDE"/>
    <w:rsid w:val="004D6FDF"/>
    <w:rsid w:val="004D785E"/>
    <w:rsid w:val="004E14B4"/>
    <w:rsid w:val="004E3D66"/>
    <w:rsid w:val="004F1E21"/>
    <w:rsid w:val="004F2E9D"/>
    <w:rsid w:val="004F48D7"/>
    <w:rsid w:val="004F56B9"/>
    <w:rsid w:val="004F5750"/>
    <w:rsid w:val="005000E2"/>
    <w:rsid w:val="005010DD"/>
    <w:rsid w:val="00503FDC"/>
    <w:rsid w:val="005053A4"/>
    <w:rsid w:val="00505732"/>
    <w:rsid w:val="005066BB"/>
    <w:rsid w:val="00506ABA"/>
    <w:rsid w:val="00510075"/>
    <w:rsid w:val="0051249D"/>
    <w:rsid w:val="0051354C"/>
    <w:rsid w:val="005154FD"/>
    <w:rsid w:val="00515538"/>
    <w:rsid w:val="005172D7"/>
    <w:rsid w:val="005271E6"/>
    <w:rsid w:val="0052755F"/>
    <w:rsid w:val="00532CB0"/>
    <w:rsid w:val="00534729"/>
    <w:rsid w:val="00535658"/>
    <w:rsid w:val="00536DFE"/>
    <w:rsid w:val="00536EDF"/>
    <w:rsid w:val="005371B6"/>
    <w:rsid w:val="0054119C"/>
    <w:rsid w:val="00541CF7"/>
    <w:rsid w:val="005423D2"/>
    <w:rsid w:val="00542551"/>
    <w:rsid w:val="00542B19"/>
    <w:rsid w:val="00543059"/>
    <w:rsid w:val="00550CB0"/>
    <w:rsid w:val="00551BD1"/>
    <w:rsid w:val="00552299"/>
    <w:rsid w:val="005540E1"/>
    <w:rsid w:val="00554308"/>
    <w:rsid w:val="0055562D"/>
    <w:rsid w:val="00555D81"/>
    <w:rsid w:val="00564D92"/>
    <w:rsid w:val="005664DD"/>
    <w:rsid w:val="00572284"/>
    <w:rsid w:val="005725B7"/>
    <w:rsid w:val="0057271F"/>
    <w:rsid w:val="0057770F"/>
    <w:rsid w:val="00577CCE"/>
    <w:rsid w:val="00580552"/>
    <w:rsid w:val="00583E5A"/>
    <w:rsid w:val="0058555B"/>
    <w:rsid w:val="005866B5"/>
    <w:rsid w:val="00586EE6"/>
    <w:rsid w:val="00590F3A"/>
    <w:rsid w:val="0059148E"/>
    <w:rsid w:val="00591C64"/>
    <w:rsid w:val="00591D8D"/>
    <w:rsid w:val="00593EF6"/>
    <w:rsid w:val="00595AFE"/>
    <w:rsid w:val="00596180"/>
    <w:rsid w:val="005964BA"/>
    <w:rsid w:val="005A04ED"/>
    <w:rsid w:val="005A0846"/>
    <w:rsid w:val="005A0AB4"/>
    <w:rsid w:val="005A24D3"/>
    <w:rsid w:val="005A264A"/>
    <w:rsid w:val="005A2E6A"/>
    <w:rsid w:val="005A2E75"/>
    <w:rsid w:val="005A31A1"/>
    <w:rsid w:val="005A3AE2"/>
    <w:rsid w:val="005B49A5"/>
    <w:rsid w:val="005C0082"/>
    <w:rsid w:val="005C2D0A"/>
    <w:rsid w:val="005C45FD"/>
    <w:rsid w:val="005D3EBA"/>
    <w:rsid w:val="005D515C"/>
    <w:rsid w:val="005D6F39"/>
    <w:rsid w:val="005D6FC6"/>
    <w:rsid w:val="005E0256"/>
    <w:rsid w:val="005E0652"/>
    <w:rsid w:val="005E1693"/>
    <w:rsid w:val="005E1764"/>
    <w:rsid w:val="005E1D13"/>
    <w:rsid w:val="005E1D8E"/>
    <w:rsid w:val="005E291F"/>
    <w:rsid w:val="005E3389"/>
    <w:rsid w:val="005E56B2"/>
    <w:rsid w:val="005E7CCD"/>
    <w:rsid w:val="005E7F55"/>
    <w:rsid w:val="005F262A"/>
    <w:rsid w:val="005F26FD"/>
    <w:rsid w:val="005F310D"/>
    <w:rsid w:val="005F42CC"/>
    <w:rsid w:val="005F6435"/>
    <w:rsid w:val="005F7CEE"/>
    <w:rsid w:val="00602311"/>
    <w:rsid w:val="00602FF9"/>
    <w:rsid w:val="0060448F"/>
    <w:rsid w:val="006054F6"/>
    <w:rsid w:val="006079EE"/>
    <w:rsid w:val="00607F0A"/>
    <w:rsid w:val="00610E3D"/>
    <w:rsid w:val="00611A8D"/>
    <w:rsid w:val="00620C4A"/>
    <w:rsid w:val="00620FC0"/>
    <w:rsid w:val="00621FE6"/>
    <w:rsid w:val="00623F0A"/>
    <w:rsid w:val="00624E59"/>
    <w:rsid w:val="006267D3"/>
    <w:rsid w:val="006301BA"/>
    <w:rsid w:val="00630966"/>
    <w:rsid w:val="0063526F"/>
    <w:rsid w:val="00640561"/>
    <w:rsid w:val="00642826"/>
    <w:rsid w:val="00643D7A"/>
    <w:rsid w:val="00647693"/>
    <w:rsid w:val="00650531"/>
    <w:rsid w:val="00651863"/>
    <w:rsid w:val="00653AC0"/>
    <w:rsid w:val="00654241"/>
    <w:rsid w:val="0065442B"/>
    <w:rsid w:val="00655471"/>
    <w:rsid w:val="006604C9"/>
    <w:rsid w:val="00660886"/>
    <w:rsid w:val="00660BBF"/>
    <w:rsid w:val="00660FEB"/>
    <w:rsid w:val="006619CC"/>
    <w:rsid w:val="0066263D"/>
    <w:rsid w:val="00663B0E"/>
    <w:rsid w:val="00665636"/>
    <w:rsid w:val="00673376"/>
    <w:rsid w:val="00675028"/>
    <w:rsid w:val="006753DA"/>
    <w:rsid w:val="006755E1"/>
    <w:rsid w:val="006813A5"/>
    <w:rsid w:val="00686B73"/>
    <w:rsid w:val="0068762B"/>
    <w:rsid w:val="00691BD0"/>
    <w:rsid w:val="0069446B"/>
    <w:rsid w:val="006A113C"/>
    <w:rsid w:val="006A3CE7"/>
    <w:rsid w:val="006A6142"/>
    <w:rsid w:val="006A71E5"/>
    <w:rsid w:val="006A7936"/>
    <w:rsid w:val="006B180E"/>
    <w:rsid w:val="006B236C"/>
    <w:rsid w:val="006B4D2B"/>
    <w:rsid w:val="006B6013"/>
    <w:rsid w:val="006B7994"/>
    <w:rsid w:val="006C043C"/>
    <w:rsid w:val="006C3A4F"/>
    <w:rsid w:val="006C5948"/>
    <w:rsid w:val="006C5D9D"/>
    <w:rsid w:val="006D167F"/>
    <w:rsid w:val="006D2B99"/>
    <w:rsid w:val="006D2C93"/>
    <w:rsid w:val="006D47FB"/>
    <w:rsid w:val="006D6BCB"/>
    <w:rsid w:val="006E2D34"/>
    <w:rsid w:val="006F1B3B"/>
    <w:rsid w:val="006F2D09"/>
    <w:rsid w:val="006F4BF7"/>
    <w:rsid w:val="006F607C"/>
    <w:rsid w:val="006F73C1"/>
    <w:rsid w:val="0070228A"/>
    <w:rsid w:val="00702291"/>
    <w:rsid w:val="00703807"/>
    <w:rsid w:val="007045CE"/>
    <w:rsid w:val="00705149"/>
    <w:rsid w:val="00706164"/>
    <w:rsid w:val="007069D4"/>
    <w:rsid w:val="00717BDB"/>
    <w:rsid w:val="007203A5"/>
    <w:rsid w:val="00724785"/>
    <w:rsid w:val="00734FCF"/>
    <w:rsid w:val="00735BD4"/>
    <w:rsid w:val="00737D11"/>
    <w:rsid w:val="00740160"/>
    <w:rsid w:val="00740415"/>
    <w:rsid w:val="00741EFE"/>
    <w:rsid w:val="00744430"/>
    <w:rsid w:val="00745CA1"/>
    <w:rsid w:val="0074715E"/>
    <w:rsid w:val="007474DB"/>
    <w:rsid w:val="00750CE6"/>
    <w:rsid w:val="00751D1F"/>
    <w:rsid w:val="00752C5E"/>
    <w:rsid w:val="00760807"/>
    <w:rsid w:val="007619B2"/>
    <w:rsid w:val="007636D8"/>
    <w:rsid w:val="00764A5B"/>
    <w:rsid w:val="00766E2C"/>
    <w:rsid w:val="007673F3"/>
    <w:rsid w:val="00771618"/>
    <w:rsid w:val="00773E7A"/>
    <w:rsid w:val="007741D1"/>
    <w:rsid w:val="00775BC8"/>
    <w:rsid w:val="00775EB5"/>
    <w:rsid w:val="00776356"/>
    <w:rsid w:val="007815E5"/>
    <w:rsid w:val="00795650"/>
    <w:rsid w:val="007A2368"/>
    <w:rsid w:val="007A2DE3"/>
    <w:rsid w:val="007A4CCB"/>
    <w:rsid w:val="007B085D"/>
    <w:rsid w:val="007B08CF"/>
    <w:rsid w:val="007B2540"/>
    <w:rsid w:val="007B2F2E"/>
    <w:rsid w:val="007B35F7"/>
    <w:rsid w:val="007B408B"/>
    <w:rsid w:val="007B4289"/>
    <w:rsid w:val="007B4F17"/>
    <w:rsid w:val="007B56BD"/>
    <w:rsid w:val="007B5C4B"/>
    <w:rsid w:val="007B6216"/>
    <w:rsid w:val="007C47AD"/>
    <w:rsid w:val="007C48A3"/>
    <w:rsid w:val="007C6B62"/>
    <w:rsid w:val="007D06EB"/>
    <w:rsid w:val="007D13A6"/>
    <w:rsid w:val="007E1EE6"/>
    <w:rsid w:val="007E4B23"/>
    <w:rsid w:val="007E59B2"/>
    <w:rsid w:val="007E7A05"/>
    <w:rsid w:val="007F1735"/>
    <w:rsid w:val="007F239C"/>
    <w:rsid w:val="007F5B5A"/>
    <w:rsid w:val="00805148"/>
    <w:rsid w:val="00806238"/>
    <w:rsid w:val="00807E30"/>
    <w:rsid w:val="008120D9"/>
    <w:rsid w:val="00814360"/>
    <w:rsid w:val="008154B9"/>
    <w:rsid w:val="008210E9"/>
    <w:rsid w:val="00823E9A"/>
    <w:rsid w:val="00823EB5"/>
    <w:rsid w:val="00825452"/>
    <w:rsid w:val="00826DDB"/>
    <w:rsid w:val="008305B6"/>
    <w:rsid w:val="00830B84"/>
    <w:rsid w:val="00832B2B"/>
    <w:rsid w:val="00834088"/>
    <w:rsid w:val="00834F1E"/>
    <w:rsid w:val="008466F4"/>
    <w:rsid w:val="00846FD7"/>
    <w:rsid w:val="008471DA"/>
    <w:rsid w:val="00851D50"/>
    <w:rsid w:val="00852CB5"/>
    <w:rsid w:val="0085393E"/>
    <w:rsid w:val="0085396E"/>
    <w:rsid w:val="00853B42"/>
    <w:rsid w:val="008543E4"/>
    <w:rsid w:val="0085455C"/>
    <w:rsid w:val="00855AA1"/>
    <w:rsid w:val="008562E1"/>
    <w:rsid w:val="00857062"/>
    <w:rsid w:val="0085751F"/>
    <w:rsid w:val="008575C8"/>
    <w:rsid w:val="008607D9"/>
    <w:rsid w:val="008608DD"/>
    <w:rsid w:val="0086181F"/>
    <w:rsid w:val="00861F7F"/>
    <w:rsid w:val="008646CD"/>
    <w:rsid w:val="00866354"/>
    <w:rsid w:val="008668E9"/>
    <w:rsid w:val="00867F0D"/>
    <w:rsid w:val="008707AE"/>
    <w:rsid w:val="00870E66"/>
    <w:rsid w:val="00871403"/>
    <w:rsid w:val="008727DF"/>
    <w:rsid w:val="00874F86"/>
    <w:rsid w:val="008752A5"/>
    <w:rsid w:val="00876B8A"/>
    <w:rsid w:val="00877D5E"/>
    <w:rsid w:val="00880723"/>
    <w:rsid w:val="0088187B"/>
    <w:rsid w:val="00883664"/>
    <w:rsid w:val="00883E2B"/>
    <w:rsid w:val="00885D04"/>
    <w:rsid w:val="00886B7A"/>
    <w:rsid w:val="00892483"/>
    <w:rsid w:val="00894920"/>
    <w:rsid w:val="00895EDB"/>
    <w:rsid w:val="00896DD4"/>
    <w:rsid w:val="008975AB"/>
    <w:rsid w:val="008A3960"/>
    <w:rsid w:val="008A4414"/>
    <w:rsid w:val="008A4682"/>
    <w:rsid w:val="008A4C10"/>
    <w:rsid w:val="008B134F"/>
    <w:rsid w:val="008B332D"/>
    <w:rsid w:val="008B35AC"/>
    <w:rsid w:val="008B5563"/>
    <w:rsid w:val="008C3BE4"/>
    <w:rsid w:val="008C470C"/>
    <w:rsid w:val="008C4B0B"/>
    <w:rsid w:val="008C4C7C"/>
    <w:rsid w:val="008C50DE"/>
    <w:rsid w:val="008C5942"/>
    <w:rsid w:val="008C6079"/>
    <w:rsid w:val="008C7FF0"/>
    <w:rsid w:val="008D2425"/>
    <w:rsid w:val="008D30F8"/>
    <w:rsid w:val="008D7C54"/>
    <w:rsid w:val="008E017C"/>
    <w:rsid w:val="008E05BF"/>
    <w:rsid w:val="008E40BF"/>
    <w:rsid w:val="008E4A5E"/>
    <w:rsid w:val="008E6BFD"/>
    <w:rsid w:val="008EDF5D"/>
    <w:rsid w:val="008F1AE7"/>
    <w:rsid w:val="008F35B5"/>
    <w:rsid w:val="008F7CE3"/>
    <w:rsid w:val="00904880"/>
    <w:rsid w:val="009054FC"/>
    <w:rsid w:val="00905C3B"/>
    <w:rsid w:val="00911145"/>
    <w:rsid w:val="00922096"/>
    <w:rsid w:val="0092592F"/>
    <w:rsid w:val="00925CE2"/>
    <w:rsid w:val="0092628C"/>
    <w:rsid w:val="009277FE"/>
    <w:rsid w:val="00930289"/>
    <w:rsid w:val="009311A0"/>
    <w:rsid w:val="009314F3"/>
    <w:rsid w:val="009332D2"/>
    <w:rsid w:val="0093482B"/>
    <w:rsid w:val="00937BD0"/>
    <w:rsid w:val="00940EC7"/>
    <w:rsid w:val="00941C9C"/>
    <w:rsid w:val="00942610"/>
    <w:rsid w:val="0096226A"/>
    <w:rsid w:val="00963F18"/>
    <w:rsid w:val="00965D84"/>
    <w:rsid w:val="00971278"/>
    <w:rsid w:val="00972A3B"/>
    <w:rsid w:val="00976F06"/>
    <w:rsid w:val="00977247"/>
    <w:rsid w:val="009856FC"/>
    <w:rsid w:val="009860AA"/>
    <w:rsid w:val="00987030"/>
    <w:rsid w:val="00991B8A"/>
    <w:rsid w:val="0099306B"/>
    <w:rsid w:val="00994CB1"/>
    <w:rsid w:val="00994CBE"/>
    <w:rsid w:val="00997712"/>
    <w:rsid w:val="009A1173"/>
    <w:rsid w:val="009A13A4"/>
    <w:rsid w:val="009A33BE"/>
    <w:rsid w:val="009B065B"/>
    <w:rsid w:val="009B0A0D"/>
    <w:rsid w:val="009B0EB6"/>
    <w:rsid w:val="009B14AA"/>
    <w:rsid w:val="009B1D0E"/>
    <w:rsid w:val="009B266D"/>
    <w:rsid w:val="009B30C6"/>
    <w:rsid w:val="009B4A61"/>
    <w:rsid w:val="009B4C25"/>
    <w:rsid w:val="009B5A51"/>
    <w:rsid w:val="009B6051"/>
    <w:rsid w:val="009B621F"/>
    <w:rsid w:val="009B649D"/>
    <w:rsid w:val="009B7EC4"/>
    <w:rsid w:val="009C2083"/>
    <w:rsid w:val="009C3735"/>
    <w:rsid w:val="009C4866"/>
    <w:rsid w:val="009C5388"/>
    <w:rsid w:val="009D14D3"/>
    <w:rsid w:val="009D2D3B"/>
    <w:rsid w:val="009D78F9"/>
    <w:rsid w:val="009E2B7E"/>
    <w:rsid w:val="009E349F"/>
    <w:rsid w:val="009E3AB2"/>
    <w:rsid w:val="009E5C76"/>
    <w:rsid w:val="009E6B21"/>
    <w:rsid w:val="009E7A00"/>
    <w:rsid w:val="009F0026"/>
    <w:rsid w:val="009F0123"/>
    <w:rsid w:val="009F2C9C"/>
    <w:rsid w:val="009F4969"/>
    <w:rsid w:val="009F4CF9"/>
    <w:rsid w:val="009F6544"/>
    <w:rsid w:val="009F6A8B"/>
    <w:rsid w:val="009F6D30"/>
    <w:rsid w:val="00A03F25"/>
    <w:rsid w:val="00A12AC6"/>
    <w:rsid w:val="00A13F81"/>
    <w:rsid w:val="00A15ECC"/>
    <w:rsid w:val="00A16EB5"/>
    <w:rsid w:val="00A17FAD"/>
    <w:rsid w:val="00A212EF"/>
    <w:rsid w:val="00A21FF9"/>
    <w:rsid w:val="00A23BA0"/>
    <w:rsid w:val="00A23FCE"/>
    <w:rsid w:val="00A2495C"/>
    <w:rsid w:val="00A31CA8"/>
    <w:rsid w:val="00A34A71"/>
    <w:rsid w:val="00A35955"/>
    <w:rsid w:val="00A359F6"/>
    <w:rsid w:val="00A35E6D"/>
    <w:rsid w:val="00A3646C"/>
    <w:rsid w:val="00A435F9"/>
    <w:rsid w:val="00A47F6D"/>
    <w:rsid w:val="00A51470"/>
    <w:rsid w:val="00A53D4F"/>
    <w:rsid w:val="00A54074"/>
    <w:rsid w:val="00A61386"/>
    <w:rsid w:val="00A61E5F"/>
    <w:rsid w:val="00A63032"/>
    <w:rsid w:val="00A707CF"/>
    <w:rsid w:val="00A75FE9"/>
    <w:rsid w:val="00A830E7"/>
    <w:rsid w:val="00A85233"/>
    <w:rsid w:val="00A95D2F"/>
    <w:rsid w:val="00A96331"/>
    <w:rsid w:val="00A9656C"/>
    <w:rsid w:val="00AA7467"/>
    <w:rsid w:val="00AA788F"/>
    <w:rsid w:val="00AB00CB"/>
    <w:rsid w:val="00AB0C68"/>
    <w:rsid w:val="00AB1BB0"/>
    <w:rsid w:val="00AB65A0"/>
    <w:rsid w:val="00AC63D8"/>
    <w:rsid w:val="00AC7E2D"/>
    <w:rsid w:val="00AC7EA6"/>
    <w:rsid w:val="00AD1351"/>
    <w:rsid w:val="00AD18FC"/>
    <w:rsid w:val="00AD3367"/>
    <w:rsid w:val="00AD3B64"/>
    <w:rsid w:val="00AE064A"/>
    <w:rsid w:val="00AE09D8"/>
    <w:rsid w:val="00AE1416"/>
    <w:rsid w:val="00AE1C75"/>
    <w:rsid w:val="00AE37B8"/>
    <w:rsid w:val="00AE4C9B"/>
    <w:rsid w:val="00AE5019"/>
    <w:rsid w:val="00AE5DDC"/>
    <w:rsid w:val="00AE6388"/>
    <w:rsid w:val="00AE7739"/>
    <w:rsid w:val="00AF05FE"/>
    <w:rsid w:val="00AF28A9"/>
    <w:rsid w:val="00AF3A1F"/>
    <w:rsid w:val="00AF4122"/>
    <w:rsid w:val="00AF527A"/>
    <w:rsid w:val="00AF5A96"/>
    <w:rsid w:val="00AF5CCD"/>
    <w:rsid w:val="00B027B8"/>
    <w:rsid w:val="00B02F04"/>
    <w:rsid w:val="00B046F4"/>
    <w:rsid w:val="00B07618"/>
    <w:rsid w:val="00B10028"/>
    <w:rsid w:val="00B1040D"/>
    <w:rsid w:val="00B104B2"/>
    <w:rsid w:val="00B11156"/>
    <w:rsid w:val="00B131FA"/>
    <w:rsid w:val="00B14774"/>
    <w:rsid w:val="00B1FED4"/>
    <w:rsid w:val="00B204E2"/>
    <w:rsid w:val="00B21EE7"/>
    <w:rsid w:val="00B22290"/>
    <w:rsid w:val="00B234A3"/>
    <w:rsid w:val="00B26BE4"/>
    <w:rsid w:val="00B27298"/>
    <w:rsid w:val="00B31788"/>
    <w:rsid w:val="00B32081"/>
    <w:rsid w:val="00B333BC"/>
    <w:rsid w:val="00B3395A"/>
    <w:rsid w:val="00B35A05"/>
    <w:rsid w:val="00B37031"/>
    <w:rsid w:val="00B37E9B"/>
    <w:rsid w:val="00B42A7D"/>
    <w:rsid w:val="00B42F64"/>
    <w:rsid w:val="00B51DA1"/>
    <w:rsid w:val="00B53946"/>
    <w:rsid w:val="00B54A4A"/>
    <w:rsid w:val="00B54EAA"/>
    <w:rsid w:val="00B56BBE"/>
    <w:rsid w:val="00B610C5"/>
    <w:rsid w:val="00B6364C"/>
    <w:rsid w:val="00B654BF"/>
    <w:rsid w:val="00B67FB9"/>
    <w:rsid w:val="00B702C2"/>
    <w:rsid w:val="00B70AE4"/>
    <w:rsid w:val="00B72366"/>
    <w:rsid w:val="00B72D7C"/>
    <w:rsid w:val="00B73A38"/>
    <w:rsid w:val="00B740D3"/>
    <w:rsid w:val="00B7639F"/>
    <w:rsid w:val="00B838D1"/>
    <w:rsid w:val="00B90831"/>
    <w:rsid w:val="00B963AC"/>
    <w:rsid w:val="00B9D792"/>
    <w:rsid w:val="00BA05C9"/>
    <w:rsid w:val="00BA2F1F"/>
    <w:rsid w:val="00BA3ED2"/>
    <w:rsid w:val="00BB41B5"/>
    <w:rsid w:val="00BB5420"/>
    <w:rsid w:val="00BB5A68"/>
    <w:rsid w:val="00BC02F8"/>
    <w:rsid w:val="00BC0833"/>
    <w:rsid w:val="00BC2D00"/>
    <w:rsid w:val="00BC5AF2"/>
    <w:rsid w:val="00BD00B2"/>
    <w:rsid w:val="00BD2729"/>
    <w:rsid w:val="00BD2CF0"/>
    <w:rsid w:val="00BD4563"/>
    <w:rsid w:val="00BD4B85"/>
    <w:rsid w:val="00BD5DF6"/>
    <w:rsid w:val="00BD6892"/>
    <w:rsid w:val="00BD70A6"/>
    <w:rsid w:val="00BE4E68"/>
    <w:rsid w:val="00BE6090"/>
    <w:rsid w:val="00BE622B"/>
    <w:rsid w:val="00BE6802"/>
    <w:rsid w:val="00BE72D5"/>
    <w:rsid w:val="00BF0556"/>
    <w:rsid w:val="00BF12FD"/>
    <w:rsid w:val="00BF54C9"/>
    <w:rsid w:val="00BF79E3"/>
    <w:rsid w:val="00BF7D2F"/>
    <w:rsid w:val="00C01739"/>
    <w:rsid w:val="00C019D2"/>
    <w:rsid w:val="00C12219"/>
    <w:rsid w:val="00C13138"/>
    <w:rsid w:val="00C15ED8"/>
    <w:rsid w:val="00C174C1"/>
    <w:rsid w:val="00C20E76"/>
    <w:rsid w:val="00C22314"/>
    <w:rsid w:val="00C23784"/>
    <w:rsid w:val="00C237DB"/>
    <w:rsid w:val="00C2477C"/>
    <w:rsid w:val="00C25218"/>
    <w:rsid w:val="00C267C1"/>
    <w:rsid w:val="00C26B34"/>
    <w:rsid w:val="00C27347"/>
    <w:rsid w:val="00C348BD"/>
    <w:rsid w:val="00C352FA"/>
    <w:rsid w:val="00C36918"/>
    <w:rsid w:val="00C41B6B"/>
    <w:rsid w:val="00C4287D"/>
    <w:rsid w:val="00C42AF6"/>
    <w:rsid w:val="00C44C8C"/>
    <w:rsid w:val="00C45762"/>
    <w:rsid w:val="00C52101"/>
    <w:rsid w:val="00C521F8"/>
    <w:rsid w:val="00C53A58"/>
    <w:rsid w:val="00C56547"/>
    <w:rsid w:val="00C57821"/>
    <w:rsid w:val="00C61041"/>
    <w:rsid w:val="00C612B9"/>
    <w:rsid w:val="00C62161"/>
    <w:rsid w:val="00C62EC0"/>
    <w:rsid w:val="00C643C8"/>
    <w:rsid w:val="00C647FF"/>
    <w:rsid w:val="00C654A1"/>
    <w:rsid w:val="00C6554A"/>
    <w:rsid w:val="00C70AC7"/>
    <w:rsid w:val="00C7231D"/>
    <w:rsid w:val="00C727A1"/>
    <w:rsid w:val="00C72ACD"/>
    <w:rsid w:val="00C853FD"/>
    <w:rsid w:val="00C87BEB"/>
    <w:rsid w:val="00C90072"/>
    <w:rsid w:val="00C92037"/>
    <w:rsid w:val="00C923E5"/>
    <w:rsid w:val="00C92734"/>
    <w:rsid w:val="00C93AB8"/>
    <w:rsid w:val="00C94A03"/>
    <w:rsid w:val="00C97E4A"/>
    <w:rsid w:val="00CA0B3E"/>
    <w:rsid w:val="00CA177F"/>
    <w:rsid w:val="00CA509F"/>
    <w:rsid w:val="00CA5E35"/>
    <w:rsid w:val="00CA6A44"/>
    <w:rsid w:val="00CA6C78"/>
    <w:rsid w:val="00CB5D13"/>
    <w:rsid w:val="00CB7F1A"/>
    <w:rsid w:val="00CC0234"/>
    <w:rsid w:val="00CC23FA"/>
    <w:rsid w:val="00CC2588"/>
    <w:rsid w:val="00CC2A2C"/>
    <w:rsid w:val="00CC3142"/>
    <w:rsid w:val="00CC50FA"/>
    <w:rsid w:val="00CD0B27"/>
    <w:rsid w:val="00CE483F"/>
    <w:rsid w:val="00CE5704"/>
    <w:rsid w:val="00CE6B8C"/>
    <w:rsid w:val="00CF0350"/>
    <w:rsid w:val="00CF1B59"/>
    <w:rsid w:val="00CF23DF"/>
    <w:rsid w:val="00CF2BF4"/>
    <w:rsid w:val="00CF4D82"/>
    <w:rsid w:val="00CF4E6B"/>
    <w:rsid w:val="00CF5F26"/>
    <w:rsid w:val="00CF6D09"/>
    <w:rsid w:val="00CF6FCD"/>
    <w:rsid w:val="00CF714B"/>
    <w:rsid w:val="00D018F2"/>
    <w:rsid w:val="00D05442"/>
    <w:rsid w:val="00D0610B"/>
    <w:rsid w:val="00D06A81"/>
    <w:rsid w:val="00D12E5A"/>
    <w:rsid w:val="00D15B37"/>
    <w:rsid w:val="00D22FAD"/>
    <w:rsid w:val="00D26B20"/>
    <w:rsid w:val="00D2FD87"/>
    <w:rsid w:val="00D3313E"/>
    <w:rsid w:val="00D337CA"/>
    <w:rsid w:val="00D358C3"/>
    <w:rsid w:val="00D35AC2"/>
    <w:rsid w:val="00D36185"/>
    <w:rsid w:val="00D36AED"/>
    <w:rsid w:val="00D41057"/>
    <w:rsid w:val="00D42942"/>
    <w:rsid w:val="00D43EC8"/>
    <w:rsid w:val="00D54EA8"/>
    <w:rsid w:val="00D55F6C"/>
    <w:rsid w:val="00D57C52"/>
    <w:rsid w:val="00D60368"/>
    <w:rsid w:val="00D61549"/>
    <w:rsid w:val="00D62AA8"/>
    <w:rsid w:val="00D62BE2"/>
    <w:rsid w:val="00D64846"/>
    <w:rsid w:val="00D65E4F"/>
    <w:rsid w:val="00D66275"/>
    <w:rsid w:val="00D7153E"/>
    <w:rsid w:val="00D72673"/>
    <w:rsid w:val="00D72914"/>
    <w:rsid w:val="00D7398F"/>
    <w:rsid w:val="00D75A4D"/>
    <w:rsid w:val="00D77941"/>
    <w:rsid w:val="00D77B14"/>
    <w:rsid w:val="00D807EE"/>
    <w:rsid w:val="00D809E0"/>
    <w:rsid w:val="00D814BF"/>
    <w:rsid w:val="00D83EE1"/>
    <w:rsid w:val="00D86B03"/>
    <w:rsid w:val="00D91695"/>
    <w:rsid w:val="00D923A9"/>
    <w:rsid w:val="00D93EB0"/>
    <w:rsid w:val="00D94075"/>
    <w:rsid w:val="00D97DDB"/>
    <w:rsid w:val="00DA0B18"/>
    <w:rsid w:val="00DA19B8"/>
    <w:rsid w:val="00DB00C8"/>
    <w:rsid w:val="00DB08AD"/>
    <w:rsid w:val="00DB0F69"/>
    <w:rsid w:val="00DB132E"/>
    <w:rsid w:val="00DB412D"/>
    <w:rsid w:val="00DB681E"/>
    <w:rsid w:val="00DB683E"/>
    <w:rsid w:val="00DB7611"/>
    <w:rsid w:val="00DC5133"/>
    <w:rsid w:val="00DC62EF"/>
    <w:rsid w:val="00DC64C5"/>
    <w:rsid w:val="00DC74A7"/>
    <w:rsid w:val="00DD09A1"/>
    <w:rsid w:val="00DD5583"/>
    <w:rsid w:val="00DD6419"/>
    <w:rsid w:val="00DE0BE7"/>
    <w:rsid w:val="00DE0D68"/>
    <w:rsid w:val="00DE1587"/>
    <w:rsid w:val="00DE5431"/>
    <w:rsid w:val="00DF3C42"/>
    <w:rsid w:val="00DF5B19"/>
    <w:rsid w:val="00DF6BE5"/>
    <w:rsid w:val="00DFD9CD"/>
    <w:rsid w:val="00E0190F"/>
    <w:rsid w:val="00E0379D"/>
    <w:rsid w:val="00E04446"/>
    <w:rsid w:val="00E0458F"/>
    <w:rsid w:val="00E12529"/>
    <w:rsid w:val="00E12E2E"/>
    <w:rsid w:val="00E20C69"/>
    <w:rsid w:val="00E2275E"/>
    <w:rsid w:val="00E227BE"/>
    <w:rsid w:val="00E24B7E"/>
    <w:rsid w:val="00E267DC"/>
    <w:rsid w:val="00E27191"/>
    <w:rsid w:val="00E312F7"/>
    <w:rsid w:val="00E31767"/>
    <w:rsid w:val="00E339F4"/>
    <w:rsid w:val="00E33D30"/>
    <w:rsid w:val="00E34715"/>
    <w:rsid w:val="00E36674"/>
    <w:rsid w:val="00E460D4"/>
    <w:rsid w:val="00E470E2"/>
    <w:rsid w:val="00E50EC5"/>
    <w:rsid w:val="00E51E5C"/>
    <w:rsid w:val="00E52BD5"/>
    <w:rsid w:val="00E53546"/>
    <w:rsid w:val="00E53815"/>
    <w:rsid w:val="00E6236D"/>
    <w:rsid w:val="00E62BAF"/>
    <w:rsid w:val="00E631EB"/>
    <w:rsid w:val="00E64A57"/>
    <w:rsid w:val="00E66586"/>
    <w:rsid w:val="00E71F84"/>
    <w:rsid w:val="00E7267F"/>
    <w:rsid w:val="00E7542B"/>
    <w:rsid w:val="00E761D0"/>
    <w:rsid w:val="00E80EB7"/>
    <w:rsid w:val="00E82D5D"/>
    <w:rsid w:val="00E85A24"/>
    <w:rsid w:val="00E86491"/>
    <w:rsid w:val="00E923EC"/>
    <w:rsid w:val="00E93E6D"/>
    <w:rsid w:val="00E977FB"/>
    <w:rsid w:val="00EA028C"/>
    <w:rsid w:val="00EB03FE"/>
    <w:rsid w:val="00EB04F1"/>
    <w:rsid w:val="00EB09D3"/>
    <w:rsid w:val="00EB1778"/>
    <w:rsid w:val="00EB203D"/>
    <w:rsid w:val="00EB62A7"/>
    <w:rsid w:val="00EB6B92"/>
    <w:rsid w:val="00EC0AF3"/>
    <w:rsid w:val="00EC4117"/>
    <w:rsid w:val="00EC5946"/>
    <w:rsid w:val="00EC6176"/>
    <w:rsid w:val="00EC6728"/>
    <w:rsid w:val="00EC7E08"/>
    <w:rsid w:val="00ED0297"/>
    <w:rsid w:val="00ED0E3E"/>
    <w:rsid w:val="00ED2413"/>
    <w:rsid w:val="00ED2B71"/>
    <w:rsid w:val="00ED4174"/>
    <w:rsid w:val="00ED5812"/>
    <w:rsid w:val="00ED606D"/>
    <w:rsid w:val="00ED61C4"/>
    <w:rsid w:val="00ED7C44"/>
    <w:rsid w:val="00EE2400"/>
    <w:rsid w:val="00EE679C"/>
    <w:rsid w:val="00EE6A93"/>
    <w:rsid w:val="00EF1519"/>
    <w:rsid w:val="00EF25DC"/>
    <w:rsid w:val="00EF2CC8"/>
    <w:rsid w:val="00EF4ADD"/>
    <w:rsid w:val="00EF4E3D"/>
    <w:rsid w:val="00EF615C"/>
    <w:rsid w:val="00EF7926"/>
    <w:rsid w:val="00F02000"/>
    <w:rsid w:val="00F029B4"/>
    <w:rsid w:val="00F02D92"/>
    <w:rsid w:val="00F0411C"/>
    <w:rsid w:val="00F06CCF"/>
    <w:rsid w:val="00F06DDD"/>
    <w:rsid w:val="00F07694"/>
    <w:rsid w:val="00F076A8"/>
    <w:rsid w:val="00F15B39"/>
    <w:rsid w:val="00F17BB6"/>
    <w:rsid w:val="00F21701"/>
    <w:rsid w:val="00F2470C"/>
    <w:rsid w:val="00F24C8E"/>
    <w:rsid w:val="00F279F0"/>
    <w:rsid w:val="00F302D3"/>
    <w:rsid w:val="00F30CDE"/>
    <w:rsid w:val="00F31389"/>
    <w:rsid w:val="00F33585"/>
    <w:rsid w:val="00F40A52"/>
    <w:rsid w:val="00F427C9"/>
    <w:rsid w:val="00F438FB"/>
    <w:rsid w:val="00F50425"/>
    <w:rsid w:val="00F50B86"/>
    <w:rsid w:val="00F50C0B"/>
    <w:rsid w:val="00F51098"/>
    <w:rsid w:val="00F51DDA"/>
    <w:rsid w:val="00F55886"/>
    <w:rsid w:val="00F55D2E"/>
    <w:rsid w:val="00F566A5"/>
    <w:rsid w:val="00F61749"/>
    <w:rsid w:val="00F6277E"/>
    <w:rsid w:val="00F64166"/>
    <w:rsid w:val="00F6483D"/>
    <w:rsid w:val="00F650F3"/>
    <w:rsid w:val="00F66FDD"/>
    <w:rsid w:val="00F67A59"/>
    <w:rsid w:val="00F68C1D"/>
    <w:rsid w:val="00F6ECEA"/>
    <w:rsid w:val="00F74A4C"/>
    <w:rsid w:val="00F75328"/>
    <w:rsid w:val="00F766D4"/>
    <w:rsid w:val="00F827B2"/>
    <w:rsid w:val="00F82CFF"/>
    <w:rsid w:val="00F844F4"/>
    <w:rsid w:val="00F85AF3"/>
    <w:rsid w:val="00F8738D"/>
    <w:rsid w:val="00F9393C"/>
    <w:rsid w:val="00F9752B"/>
    <w:rsid w:val="00F97D25"/>
    <w:rsid w:val="00F97F30"/>
    <w:rsid w:val="00F9CF95"/>
    <w:rsid w:val="00FA12D4"/>
    <w:rsid w:val="00FA19A4"/>
    <w:rsid w:val="00FA2FD4"/>
    <w:rsid w:val="00FA4FA9"/>
    <w:rsid w:val="00FA5227"/>
    <w:rsid w:val="00FA539E"/>
    <w:rsid w:val="00FA631C"/>
    <w:rsid w:val="00FA7F62"/>
    <w:rsid w:val="00FB3FC4"/>
    <w:rsid w:val="00FB4270"/>
    <w:rsid w:val="00FB60D1"/>
    <w:rsid w:val="00FC19BA"/>
    <w:rsid w:val="00FC1E7C"/>
    <w:rsid w:val="00FC243C"/>
    <w:rsid w:val="00FC40C6"/>
    <w:rsid w:val="00FC5AAF"/>
    <w:rsid w:val="00FC6471"/>
    <w:rsid w:val="00FD5E08"/>
    <w:rsid w:val="00FD6997"/>
    <w:rsid w:val="00FD6B62"/>
    <w:rsid w:val="00FE376B"/>
    <w:rsid w:val="00FE4DDC"/>
    <w:rsid w:val="00FE5843"/>
    <w:rsid w:val="00FE6407"/>
    <w:rsid w:val="00FE7912"/>
    <w:rsid w:val="00FF52EC"/>
    <w:rsid w:val="00FF5E42"/>
    <w:rsid w:val="0103F6DF"/>
    <w:rsid w:val="010823A4"/>
    <w:rsid w:val="010E84D2"/>
    <w:rsid w:val="0128B8FE"/>
    <w:rsid w:val="012DB32E"/>
    <w:rsid w:val="01417D78"/>
    <w:rsid w:val="014EA297"/>
    <w:rsid w:val="0152DB70"/>
    <w:rsid w:val="016E0BFE"/>
    <w:rsid w:val="0172E0C8"/>
    <w:rsid w:val="0186D90E"/>
    <w:rsid w:val="01890D52"/>
    <w:rsid w:val="018A70B9"/>
    <w:rsid w:val="018B2279"/>
    <w:rsid w:val="019303CD"/>
    <w:rsid w:val="01953A13"/>
    <w:rsid w:val="019626DE"/>
    <w:rsid w:val="01ADCF15"/>
    <w:rsid w:val="01B22494"/>
    <w:rsid w:val="01C14829"/>
    <w:rsid w:val="01C66A4F"/>
    <w:rsid w:val="01F37E3F"/>
    <w:rsid w:val="02033B4E"/>
    <w:rsid w:val="0208F44D"/>
    <w:rsid w:val="020C6A53"/>
    <w:rsid w:val="021878C8"/>
    <w:rsid w:val="0219CB1C"/>
    <w:rsid w:val="0221D3F1"/>
    <w:rsid w:val="0224128A"/>
    <w:rsid w:val="0231B238"/>
    <w:rsid w:val="023B5C2A"/>
    <w:rsid w:val="023BDBE0"/>
    <w:rsid w:val="023DF941"/>
    <w:rsid w:val="023E9D6C"/>
    <w:rsid w:val="0243DBDC"/>
    <w:rsid w:val="0247CF31"/>
    <w:rsid w:val="024DBB68"/>
    <w:rsid w:val="024ECAB5"/>
    <w:rsid w:val="0261DBE7"/>
    <w:rsid w:val="027833CC"/>
    <w:rsid w:val="028D9B81"/>
    <w:rsid w:val="02C0218F"/>
    <w:rsid w:val="02CCB353"/>
    <w:rsid w:val="02E65467"/>
    <w:rsid w:val="02E9F10C"/>
    <w:rsid w:val="02FC7B96"/>
    <w:rsid w:val="02FE4400"/>
    <w:rsid w:val="030D5D59"/>
    <w:rsid w:val="031090DE"/>
    <w:rsid w:val="0317F6DF"/>
    <w:rsid w:val="03275DB9"/>
    <w:rsid w:val="03345FB7"/>
    <w:rsid w:val="0335E5FC"/>
    <w:rsid w:val="0339516A"/>
    <w:rsid w:val="033B553B"/>
    <w:rsid w:val="033DA788"/>
    <w:rsid w:val="033FD297"/>
    <w:rsid w:val="034E2E41"/>
    <w:rsid w:val="034E9963"/>
    <w:rsid w:val="036D51A9"/>
    <w:rsid w:val="0374A477"/>
    <w:rsid w:val="0384BDF3"/>
    <w:rsid w:val="0397DBD8"/>
    <w:rsid w:val="03AD5603"/>
    <w:rsid w:val="03BD1153"/>
    <w:rsid w:val="03D51CCE"/>
    <w:rsid w:val="03E364AB"/>
    <w:rsid w:val="03E37878"/>
    <w:rsid w:val="03E56EB4"/>
    <w:rsid w:val="03F41E91"/>
    <w:rsid w:val="03F74980"/>
    <w:rsid w:val="03F841DE"/>
    <w:rsid w:val="04032107"/>
    <w:rsid w:val="040561FE"/>
    <w:rsid w:val="040803A9"/>
    <w:rsid w:val="040A3801"/>
    <w:rsid w:val="041A6656"/>
    <w:rsid w:val="0428B566"/>
    <w:rsid w:val="0429F0F0"/>
    <w:rsid w:val="042D7511"/>
    <w:rsid w:val="043881C9"/>
    <w:rsid w:val="0440DE4B"/>
    <w:rsid w:val="044B1747"/>
    <w:rsid w:val="044DC1F1"/>
    <w:rsid w:val="045DAAAA"/>
    <w:rsid w:val="04650277"/>
    <w:rsid w:val="04668241"/>
    <w:rsid w:val="0471D7DC"/>
    <w:rsid w:val="0480CA64"/>
    <w:rsid w:val="04862CEB"/>
    <w:rsid w:val="0487910A"/>
    <w:rsid w:val="048E9E03"/>
    <w:rsid w:val="04A8D56A"/>
    <w:rsid w:val="04A9CB51"/>
    <w:rsid w:val="04D4A49B"/>
    <w:rsid w:val="04DAA5D7"/>
    <w:rsid w:val="04E2F867"/>
    <w:rsid w:val="04E5110C"/>
    <w:rsid w:val="04F2FFD5"/>
    <w:rsid w:val="052024F1"/>
    <w:rsid w:val="052340CA"/>
    <w:rsid w:val="05236A84"/>
    <w:rsid w:val="053A85B7"/>
    <w:rsid w:val="05486550"/>
    <w:rsid w:val="054A3B4F"/>
    <w:rsid w:val="0556D308"/>
    <w:rsid w:val="055FFE76"/>
    <w:rsid w:val="0560BB2A"/>
    <w:rsid w:val="0573B175"/>
    <w:rsid w:val="0577EF0A"/>
    <w:rsid w:val="05BDDAFE"/>
    <w:rsid w:val="05D27B0B"/>
    <w:rsid w:val="05DA2E4A"/>
    <w:rsid w:val="05DB6411"/>
    <w:rsid w:val="05EAC337"/>
    <w:rsid w:val="05ECE6E9"/>
    <w:rsid w:val="05EFCAD2"/>
    <w:rsid w:val="05FDC1D5"/>
    <w:rsid w:val="0627F90F"/>
    <w:rsid w:val="065F6956"/>
    <w:rsid w:val="06611EF2"/>
    <w:rsid w:val="06640659"/>
    <w:rsid w:val="066DFD30"/>
    <w:rsid w:val="0673653C"/>
    <w:rsid w:val="067461FA"/>
    <w:rsid w:val="06780E92"/>
    <w:rsid w:val="06908232"/>
    <w:rsid w:val="069CC31C"/>
    <w:rsid w:val="06ABBB56"/>
    <w:rsid w:val="06AEBBF2"/>
    <w:rsid w:val="06BA038F"/>
    <w:rsid w:val="06C5485A"/>
    <w:rsid w:val="06EC8E59"/>
    <w:rsid w:val="06EDC665"/>
    <w:rsid w:val="06FAC863"/>
    <w:rsid w:val="07324D33"/>
    <w:rsid w:val="07444406"/>
    <w:rsid w:val="0750C513"/>
    <w:rsid w:val="0754EE7F"/>
    <w:rsid w:val="0759F240"/>
    <w:rsid w:val="075CC1BD"/>
    <w:rsid w:val="077B64F8"/>
    <w:rsid w:val="07841C28"/>
    <w:rsid w:val="0785253D"/>
    <w:rsid w:val="0787B910"/>
    <w:rsid w:val="078BBBF6"/>
    <w:rsid w:val="07A1C7BD"/>
    <w:rsid w:val="07BCF5D4"/>
    <w:rsid w:val="07BD769B"/>
    <w:rsid w:val="07D21A82"/>
    <w:rsid w:val="07E2BDE1"/>
    <w:rsid w:val="07E3DDC0"/>
    <w:rsid w:val="07EC568C"/>
    <w:rsid w:val="07F20D70"/>
    <w:rsid w:val="0805A3C9"/>
    <w:rsid w:val="080D0413"/>
    <w:rsid w:val="080F1F72"/>
    <w:rsid w:val="08143029"/>
    <w:rsid w:val="08157B20"/>
    <w:rsid w:val="08165ADC"/>
    <w:rsid w:val="081E24FE"/>
    <w:rsid w:val="082F7643"/>
    <w:rsid w:val="0838B69E"/>
    <w:rsid w:val="086D6183"/>
    <w:rsid w:val="0877FA83"/>
    <w:rsid w:val="088B2ED6"/>
    <w:rsid w:val="08945BC0"/>
    <w:rsid w:val="08973978"/>
    <w:rsid w:val="08A4B2A5"/>
    <w:rsid w:val="08BCD2B1"/>
    <w:rsid w:val="08C607DA"/>
    <w:rsid w:val="08D066EF"/>
    <w:rsid w:val="08D200BE"/>
    <w:rsid w:val="08DE9FD4"/>
    <w:rsid w:val="0908D4F3"/>
    <w:rsid w:val="090B9995"/>
    <w:rsid w:val="091DD32C"/>
    <w:rsid w:val="0921722F"/>
    <w:rsid w:val="09258F01"/>
    <w:rsid w:val="093FFDDC"/>
    <w:rsid w:val="0943AB99"/>
    <w:rsid w:val="09449236"/>
    <w:rsid w:val="094E90D0"/>
    <w:rsid w:val="094FF196"/>
    <w:rsid w:val="095A165A"/>
    <w:rsid w:val="095F0259"/>
    <w:rsid w:val="09624498"/>
    <w:rsid w:val="096E67B7"/>
    <w:rsid w:val="0975028D"/>
    <w:rsid w:val="09759294"/>
    <w:rsid w:val="097CC879"/>
    <w:rsid w:val="097FA548"/>
    <w:rsid w:val="0981C8E1"/>
    <w:rsid w:val="098E3C9C"/>
    <w:rsid w:val="09936567"/>
    <w:rsid w:val="099C6CEB"/>
    <w:rsid w:val="09A9D8AA"/>
    <w:rsid w:val="09ABD881"/>
    <w:rsid w:val="09B33B85"/>
    <w:rsid w:val="09C61947"/>
    <w:rsid w:val="09C808AC"/>
    <w:rsid w:val="09DE5698"/>
    <w:rsid w:val="09F0B945"/>
    <w:rsid w:val="09F2813D"/>
    <w:rsid w:val="09F8E692"/>
    <w:rsid w:val="0A065730"/>
    <w:rsid w:val="0A13A38D"/>
    <w:rsid w:val="0A1A7CBE"/>
    <w:rsid w:val="0A26D0C5"/>
    <w:rsid w:val="0A538402"/>
    <w:rsid w:val="0A63DF04"/>
    <w:rsid w:val="0A7B4BD4"/>
    <w:rsid w:val="0A7F1C45"/>
    <w:rsid w:val="0A85D7DE"/>
    <w:rsid w:val="0AA0449E"/>
    <w:rsid w:val="0AA9599E"/>
    <w:rsid w:val="0AAB7B35"/>
    <w:rsid w:val="0AB85139"/>
    <w:rsid w:val="0AC27CA0"/>
    <w:rsid w:val="0AC6B5FF"/>
    <w:rsid w:val="0ADCE960"/>
    <w:rsid w:val="0ADEE1FA"/>
    <w:rsid w:val="0AE5277D"/>
    <w:rsid w:val="0AE8CA46"/>
    <w:rsid w:val="0AEA9445"/>
    <w:rsid w:val="0AF1A574"/>
    <w:rsid w:val="0B16C77E"/>
    <w:rsid w:val="0B296F0A"/>
    <w:rsid w:val="0B3651C1"/>
    <w:rsid w:val="0B53CD82"/>
    <w:rsid w:val="0B54C4CC"/>
    <w:rsid w:val="0B55AD7A"/>
    <w:rsid w:val="0B55AFD8"/>
    <w:rsid w:val="0B6149F6"/>
    <w:rsid w:val="0B69946A"/>
    <w:rsid w:val="0B71D945"/>
    <w:rsid w:val="0B7320BE"/>
    <w:rsid w:val="0B73EC0E"/>
    <w:rsid w:val="0B77E61B"/>
    <w:rsid w:val="0B7C3C39"/>
    <w:rsid w:val="0B7DBE1E"/>
    <w:rsid w:val="0B9940A6"/>
    <w:rsid w:val="0B9A740C"/>
    <w:rsid w:val="0BA6C3F1"/>
    <w:rsid w:val="0BAD4B56"/>
    <w:rsid w:val="0BC67C5A"/>
    <w:rsid w:val="0BD3D8C3"/>
    <w:rsid w:val="0BD49D2B"/>
    <w:rsid w:val="0BD57CA4"/>
    <w:rsid w:val="0BD889E6"/>
    <w:rsid w:val="0BE67F7B"/>
    <w:rsid w:val="0BE9838E"/>
    <w:rsid w:val="0BEBA76F"/>
    <w:rsid w:val="0BEC0380"/>
    <w:rsid w:val="0BF8AFCF"/>
    <w:rsid w:val="0BFF7226"/>
    <w:rsid w:val="0C09A63C"/>
    <w:rsid w:val="0C16DCCA"/>
    <w:rsid w:val="0C2121DA"/>
    <w:rsid w:val="0C22B571"/>
    <w:rsid w:val="0C3E1EAC"/>
    <w:rsid w:val="0C558D97"/>
    <w:rsid w:val="0C5AED26"/>
    <w:rsid w:val="0C6731D1"/>
    <w:rsid w:val="0C684A53"/>
    <w:rsid w:val="0C7016FD"/>
    <w:rsid w:val="0C74B060"/>
    <w:rsid w:val="0CAA4C89"/>
    <w:rsid w:val="0CC511DC"/>
    <w:rsid w:val="0CD28D87"/>
    <w:rsid w:val="0CED14EB"/>
    <w:rsid w:val="0CED356B"/>
    <w:rsid w:val="0CF12AA3"/>
    <w:rsid w:val="0CF6E346"/>
    <w:rsid w:val="0CF9D4AB"/>
    <w:rsid w:val="0D099995"/>
    <w:rsid w:val="0D11DCE6"/>
    <w:rsid w:val="0D64B926"/>
    <w:rsid w:val="0D6573E9"/>
    <w:rsid w:val="0D66E8AE"/>
    <w:rsid w:val="0D680117"/>
    <w:rsid w:val="0D72DEDD"/>
    <w:rsid w:val="0D76E5C7"/>
    <w:rsid w:val="0D840A60"/>
    <w:rsid w:val="0D879D4F"/>
    <w:rsid w:val="0D911296"/>
    <w:rsid w:val="0D9A459F"/>
    <w:rsid w:val="0DA513B5"/>
    <w:rsid w:val="0DC536AD"/>
    <w:rsid w:val="0DD09A46"/>
    <w:rsid w:val="0DD11518"/>
    <w:rsid w:val="0DD1AA32"/>
    <w:rsid w:val="0DD9DDFA"/>
    <w:rsid w:val="0DDF2164"/>
    <w:rsid w:val="0DE49BC1"/>
    <w:rsid w:val="0E0A34C3"/>
    <w:rsid w:val="0E0EFD36"/>
    <w:rsid w:val="0E18303F"/>
    <w:rsid w:val="0E1B6003"/>
    <w:rsid w:val="0E1C0970"/>
    <w:rsid w:val="0E243EB4"/>
    <w:rsid w:val="0E2F6AF6"/>
    <w:rsid w:val="0E320544"/>
    <w:rsid w:val="0E33DF60"/>
    <w:rsid w:val="0E36E7E6"/>
    <w:rsid w:val="0E3C6A53"/>
    <w:rsid w:val="0E40B99A"/>
    <w:rsid w:val="0E552693"/>
    <w:rsid w:val="0E579EC3"/>
    <w:rsid w:val="0E5BE2B2"/>
    <w:rsid w:val="0E63716D"/>
    <w:rsid w:val="0E73630C"/>
    <w:rsid w:val="0E7BC1EC"/>
    <w:rsid w:val="0E7DD713"/>
    <w:rsid w:val="0E802B7B"/>
    <w:rsid w:val="0E951CBE"/>
    <w:rsid w:val="0E96956E"/>
    <w:rsid w:val="0E96A97E"/>
    <w:rsid w:val="0EB22643"/>
    <w:rsid w:val="0EB2F909"/>
    <w:rsid w:val="0EB97F73"/>
    <w:rsid w:val="0ED6FD4F"/>
    <w:rsid w:val="0ED85EB4"/>
    <w:rsid w:val="0EE3320C"/>
    <w:rsid w:val="0EF39DB4"/>
    <w:rsid w:val="0F22BBF0"/>
    <w:rsid w:val="0F3AECFD"/>
    <w:rsid w:val="0F48471A"/>
    <w:rsid w:val="0F4E3BC3"/>
    <w:rsid w:val="0F5489C3"/>
    <w:rsid w:val="0F7022AF"/>
    <w:rsid w:val="0F79AE87"/>
    <w:rsid w:val="0F7A1530"/>
    <w:rsid w:val="0F7A83AB"/>
    <w:rsid w:val="0F7AFE3A"/>
    <w:rsid w:val="0FADB45F"/>
    <w:rsid w:val="0FAF54EC"/>
    <w:rsid w:val="0FB74216"/>
    <w:rsid w:val="0FB898E3"/>
    <w:rsid w:val="0FCAE148"/>
    <w:rsid w:val="0FCB1CAF"/>
    <w:rsid w:val="0FD11E35"/>
    <w:rsid w:val="0FDB8249"/>
    <w:rsid w:val="0FDCFA35"/>
    <w:rsid w:val="0FF2C678"/>
    <w:rsid w:val="100280E6"/>
    <w:rsid w:val="100C2687"/>
    <w:rsid w:val="1014F9BE"/>
    <w:rsid w:val="1025C78B"/>
    <w:rsid w:val="1026997F"/>
    <w:rsid w:val="1026A258"/>
    <w:rsid w:val="10357930"/>
    <w:rsid w:val="10423DC5"/>
    <w:rsid w:val="10489259"/>
    <w:rsid w:val="104C1693"/>
    <w:rsid w:val="105048F1"/>
    <w:rsid w:val="1066F887"/>
    <w:rsid w:val="10777BC2"/>
    <w:rsid w:val="10832237"/>
    <w:rsid w:val="109299E5"/>
    <w:rsid w:val="109F4A28"/>
    <w:rsid w:val="10B194EB"/>
    <w:rsid w:val="10B8EFB5"/>
    <w:rsid w:val="10C78AE3"/>
    <w:rsid w:val="10CEDC35"/>
    <w:rsid w:val="10DF795C"/>
    <w:rsid w:val="10ED862E"/>
    <w:rsid w:val="10F34C7F"/>
    <w:rsid w:val="10F5C514"/>
    <w:rsid w:val="10F6DECF"/>
    <w:rsid w:val="1104F9EE"/>
    <w:rsid w:val="11054273"/>
    <w:rsid w:val="1123B2F8"/>
    <w:rsid w:val="1129BBB1"/>
    <w:rsid w:val="112A66F6"/>
    <w:rsid w:val="1139B779"/>
    <w:rsid w:val="1140A291"/>
    <w:rsid w:val="114617D6"/>
    <w:rsid w:val="1147A036"/>
    <w:rsid w:val="115798AC"/>
    <w:rsid w:val="1188DADD"/>
    <w:rsid w:val="11A16B7F"/>
    <w:rsid w:val="11AE2AB9"/>
    <w:rsid w:val="11C5006D"/>
    <w:rsid w:val="11D1270F"/>
    <w:rsid w:val="11EFE32F"/>
    <w:rsid w:val="11F2236E"/>
    <w:rsid w:val="11FB4147"/>
    <w:rsid w:val="1205C719"/>
    <w:rsid w:val="120922D7"/>
    <w:rsid w:val="120E9205"/>
    <w:rsid w:val="12189587"/>
    <w:rsid w:val="12243366"/>
    <w:rsid w:val="122E6802"/>
    <w:rsid w:val="12415181"/>
    <w:rsid w:val="125A1763"/>
    <w:rsid w:val="127DE40B"/>
    <w:rsid w:val="1284BF47"/>
    <w:rsid w:val="1296C3C8"/>
    <w:rsid w:val="12B5CE64"/>
    <w:rsid w:val="12C9D65A"/>
    <w:rsid w:val="12D2B0EE"/>
    <w:rsid w:val="12D68980"/>
    <w:rsid w:val="12E6634E"/>
    <w:rsid w:val="12FEA2A1"/>
    <w:rsid w:val="13003436"/>
    <w:rsid w:val="1300D646"/>
    <w:rsid w:val="1300F7A8"/>
    <w:rsid w:val="130C7D9D"/>
    <w:rsid w:val="132D94A0"/>
    <w:rsid w:val="135936CB"/>
    <w:rsid w:val="135AB960"/>
    <w:rsid w:val="1364F1BD"/>
    <w:rsid w:val="136C04F6"/>
    <w:rsid w:val="136F6C9B"/>
    <w:rsid w:val="137C6EC3"/>
    <w:rsid w:val="1382273C"/>
    <w:rsid w:val="13864279"/>
    <w:rsid w:val="139980F7"/>
    <w:rsid w:val="139CB0FE"/>
    <w:rsid w:val="13A154F9"/>
    <w:rsid w:val="13A1F54A"/>
    <w:rsid w:val="13A8FE3F"/>
    <w:rsid w:val="13CB3224"/>
    <w:rsid w:val="13E097BE"/>
    <w:rsid w:val="13ECFF47"/>
    <w:rsid w:val="13EF70DB"/>
    <w:rsid w:val="14041A9E"/>
    <w:rsid w:val="1419FFC6"/>
    <w:rsid w:val="141E0611"/>
    <w:rsid w:val="142346DF"/>
    <w:rsid w:val="1427E7B8"/>
    <w:rsid w:val="142D2589"/>
    <w:rsid w:val="14406E86"/>
    <w:rsid w:val="14518262"/>
    <w:rsid w:val="14725525"/>
    <w:rsid w:val="147C5372"/>
    <w:rsid w:val="1487D709"/>
    <w:rsid w:val="148D1592"/>
    <w:rsid w:val="1496B1FE"/>
    <w:rsid w:val="14A53A1E"/>
    <w:rsid w:val="14ABCC3E"/>
    <w:rsid w:val="14DA8319"/>
    <w:rsid w:val="14E78B0C"/>
    <w:rsid w:val="1506DACF"/>
    <w:rsid w:val="1521EEF0"/>
    <w:rsid w:val="1538939F"/>
    <w:rsid w:val="15423D2B"/>
    <w:rsid w:val="15550DF7"/>
    <w:rsid w:val="155AA7F2"/>
    <w:rsid w:val="155E647D"/>
    <w:rsid w:val="158F676D"/>
    <w:rsid w:val="15AAEA27"/>
    <w:rsid w:val="15ACD930"/>
    <w:rsid w:val="15AE5956"/>
    <w:rsid w:val="15B80572"/>
    <w:rsid w:val="15B863EA"/>
    <w:rsid w:val="15C5D2D9"/>
    <w:rsid w:val="15D6491E"/>
    <w:rsid w:val="15E5CB3B"/>
    <w:rsid w:val="15EC197E"/>
    <w:rsid w:val="15F87688"/>
    <w:rsid w:val="15FF45D5"/>
    <w:rsid w:val="16011516"/>
    <w:rsid w:val="160643D6"/>
    <w:rsid w:val="160E097F"/>
    <w:rsid w:val="16197BC0"/>
    <w:rsid w:val="163F81BC"/>
    <w:rsid w:val="16447CE7"/>
    <w:rsid w:val="1646F8D0"/>
    <w:rsid w:val="164EB0CB"/>
    <w:rsid w:val="1661B967"/>
    <w:rsid w:val="1661BCA2"/>
    <w:rsid w:val="1699FA06"/>
    <w:rsid w:val="169F1A3E"/>
    <w:rsid w:val="16C6B42D"/>
    <w:rsid w:val="16DB6B85"/>
    <w:rsid w:val="16ECA414"/>
    <w:rsid w:val="16F69D76"/>
    <w:rsid w:val="1700B36A"/>
    <w:rsid w:val="1705E647"/>
    <w:rsid w:val="1711DCD2"/>
    <w:rsid w:val="1713A29B"/>
    <w:rsid w:val="171439B7"/>
    <w:rsid w:val="171B4DA0"/>
    <w:rsid w:val="1725CADC"/>
    <w:rsid w:val="172A1309"/>
    <w:rsid w:val="17456AD5"/>
    <w:rsid w:val="1761C459"/>
    <w:rsid w:val="1772B273"/>
    <w:rsid w:val="17743D74"/>
    <w:rsid w:val="1777F7BA"/>
    <w:rsid w:val="178E07E1"/>
    <w:rsid w:val="179E88BE"/>
    <w:rsid w:val="17A88571"/>
    <w:rsid w:val="17B5640B"/>
    <w:rsid w:val="17C036A0"/>
    <w:rsid w:val="17CF1CAD"/>
    <w:rsid w:val="17D12458"/>
    <w:rsid w:val="17D700BB"/>
    <w:rsid w:val="17DC43BA"/>
    <w:rsid w:val="17DFBBEF"/>
    <w:rsid w:val="17E53824"/>
    <w:rsid w:val="17EC98CA"/>
    <w:rsid w:val="17F84AD2"/>
    <w:rsid w:val="17FBF0EF"/>
    <w:rsid w:val="181272B3"/>
    <w:rsid w:val="1816B77B"/>
    <w:rsid w:val="181E2775"/>
    <w:rsid w:val="181FFE51"/>
    <w:rsid w:val="18288FA6"/>
    <w:rsid w:val="1837D6FB"/>
    <w:rsid w:val="18397AC8"/>
    <w:rsid w:val="184F08D9"/>
    <w:rsid w:val="18529F89"/>
    <w:rsid w:val="18652D10"/>
    <w:rsid w:val="1869B0A4"/>
    <w:rsid w:val="18778486"/>
    <w:rsid w:val="188C889B"/>
    <w:rsid w:val="18916FB6"/>
    <w:rsid w:val="18965CF0"/>
    <w:rsid w:val="18ACF4F8"/>
    <w:rsid w:val="18AEA370"/>
    <w:rsid w:val="18B94BB1"/>
    <w:rsid w:val="18BBE5FF"/>
    <w:rsid w:val="18D48853"/>
    <w:rsid w:val="18E0EFDC"/>
    <w:rsid w:val="18E314CC"/>
    <w:rsid w:val="18E3B5BC"/>
    <w:rsid w:val="18F8A0A9"/>
    <w:rsid w:val="190398FA"/>
    <w:rsid w:val="191A30A6"/>
    <w:rsid w:val="19207EBF"/>
    <w:rsid w:val="19210F60"/>
    <w:rsid w:val="193EC62C"/>
    <w:rsid w:val="195599DE"/>
    <w:rsid w:val="19A310F6"/>
    <w:rsid w:val="19A87661"/>
    <w:rsid w:val="19B2EA5A"/>
    <w:rsid w:val="19B3FECD"/>
    <w:rsid w:val="19B467D4"/>
    <w:rsid w:val="19BCF050"/>
    <w:rsid w:val="19C7CB5C"/>
    <w:rsid w:val="19CA9AD9"/>
    <w:rsid w:val="19D9720D"/>
    <w:rsid w:val="19E15CD9"/>
    <w:rsid w:val="19EF37D5"/>
    <w:rsid w:val="19FF9591"/>
    <w:rsid w:val="1A03A3B6"/>
    <w:rsid w:val="1A076159"/>
    <w:rsid w:val="1A09C356"/>
    <w:rsid w:val="1A0E236D"/>
    <w:rsid w:val="1A12FEF5"/>
    <w:rsid w:val="1A2702CE"/>
    <w:rsid w:val="1A2F5974"/>
    <w:rsid w:val="1A488E0F"/>
    <w:rsid w:val="1A616B6E"/>
    <w:rsid w:val="1A681C6F"/>
    <w:rsid w:val="1A798409"/>
    <w:rsid w:val="1A8D38E0"/>
    <w:rsid w:val="1A8E7AFE"/>
    <w:rsid w:val="1A988800"/>
    <w:rsid w:val="1AA8A7B4"/>
    <w:rsid w:val="1AA9B327"/>
    <w:rsid w:val="1ABBA3DB"/>
    <w:rsid w:val="1ABCA2B4"/>
    <w:rsid w:val="1AC4C051"/>
    <w:rsid w:val="1AC7A0E1"/>
    <w:rsid w:val="1ADE54A3"/>
    <w:rsid w:val="1B0C6978"/>
    <w:rsid w:val="1B0EB170"/>
    <w:rsid w:val="1B219A26"/>
    <w:rsid w:val="1B388FFE"/>
    <w:rsid w:val="1B4C84DF"/>
    <w:rsid w:val="1B67724D"/>
    <w:rsid w:val="1B692BBF"/>
    <w:rsid w:val="1B6C2697"/>
    <w:rsid w:val="1B769423"/>
    <w:rsid w:val="1B80AE73"/>
    <w:rsid w:val="1B81066B"/>
    <w:rsid w:val="1B86C5E5"/>
    <w:rsid w:val="1B89DA0F"/>
    <w:rsid w:val="1B8BFBC7"/>
    <w:rsid w:val="1B8D6736"/>
    <w:rsid w:val="1B8E1DB2"/>
    <w:rsid w:val="1BA89DA0"/>
    <w:rsid w:val="1BC2014B"/>
    <w:rsid w:val="1BC84DCF"/>
    <w:rsid w:val="1BD7F6A4"/>
    <w:rsid w:val="1BDDA54E"/>
    <w:rsid w:val="1BE5CD83"/>
    <w:rsid w:val="1C012FA4"/>
    <w:rsid w:val="1C02E81B"/>
    <w:rsid w:val="1C11CCCB"/>
    <w:rsid w:val="1C22DB09"/>
    <w:rsid w:val="1C248052"/>
    <w:rsid w:val="1C3100C0"/>
    <w:rsid w:val="1C397BEA"/>
    <w:rsid w:val="1C50212B"/>
    <w:rsid w:val="1C586F3B"/>
    <w:rsid w:val="1C5DA1D5"/>
    <w:rsid w:val="1C610CE7"/>
    <w:rsid w:val="1C679231"/>
    <w:rsid w:val="1C70CE99"/>
    <w:rsid w:val="1C77826D"/>
    <w:rsid w:val="1C95E207"/>
    <w:rsid w:val="1C9C71A6"/>
    <w:rsid w:val="1CA1F912"/>
    <w:rsid w:val="1CC0E549"/>
    <w:rsid w:val="1CC92BA0"/>
    <w:rsid w:val="1CE68AFE"/>
    <w:rsid w:val="1CEA72FD"/>
    <w:rsid w:val="1CFA4F6C"/>
    <w:rsid w:val="1CFC4C23"/>
    <w:rsid w:val="1CFCCB12"/>
    <w:rsid w:val="1D04F410"/>
    <w:rsid w:val="1D1051FE"/>
    <w:rsid w:val="1D3DD9A6"/>
    <w:rsid w:val="1D3F7EAC"/>
    <w:rsid w:val="1D4111B0"/>
    <w:rsid w:val="1D4343CD"/>
    <w:rsid w:val="1D4F09A2"/>
    <w:rsid w:val="1D5021C8"/>
    <w:rsid w:val="1D5B19BD"/>
    <w:rsid w:val="1D641DAA"/>
    <w:rsid w:val="1D7502EB"/>
    <w:rsid w:val="1D8159A4"/>
    <w:rsid w:val="1D87F47A"/>
    <w:rsid w:val="1D90D800"/>
    <w:rsid w:val="1DB31823"/>
    <w:rsid w:val="1DBDA6CE"/>
    <w:rsid w:val="1DC69219"/>
    <w:rsid w:val="1DCF6296"/>
    <w:rsid w:val="1DD19938"/>
    <w:rsid w:val="1DE9C5EC"/>
    <w:rsid w:val="1DEE1EB6"/>
    <w:rsid w:val="1DF43624"/>
    <w:rsid w:val="1E1B7B03"/>
    <w:rsid w:val="1E25E84C"/>
    <w:rsid w:val="1E26E04E"/>
    <w:rsid w:val="1E29581A"/>
    <w:rsid w:val="1E2BF579"/>
    <w:rsid w:val="1E325B4F"/>
    <w:rsid w:val="1E49F393"/>
    <w:rsid w:val="1E576DC2"/>
    <w:rsid w:val="1E57DD38"/>
    <w:rsid w:val="1E599F8F"/>
    <w:rsid w:val="1E65B63E"/>
    <w:rsid w:val="1E6F4B28"/>
    <w:rsid w:val="1E8988F1"/>
    <w:rsid w:val="1E8B8EC4"/>
    <w:rsid w:val="1E8DEE63"/>
    <w:rsid w:val="1E8EFA32"/>
    <w:rsid w:val="1EB0B08B"/>
    <w:rsid w:val="1EBFF3C3"/>
    <w:rsid w:val="1EC1F704"/>
    <w:rsid w:val="1ED36F35"/>
    <w:rsid w:val="1ED931EF"/>
    <w:rsid w:val="1EF8FD5C"/>
    <w:rsid w:val="1F02F3F1"/>
    <w:rsid w:val="1F040DC1"/>
    <w:rsid w:val="1F0483F0"/>
    <w:rsid w:val="1F07DF0F"/>
    <w:rsid w:val="1F0DDCD4"/>
    <w:rsid w:val="1F22D60E"/>
    <w:rsid w:val="1F2443CA"/>
    <w:rsid w:val="1F2788C3"/>
    <w:rsid w:val="1F3AE9ED"/>
    <w:rsid w:val="1F3F71FA"/>
    <w:rsid w:val="1F40AFFB"/>
    <w:rsid w:val="1F6DEFA2"/>
    <w:rsid w:val="1F747CF9"/>
    <w:rsid w:val="1F77FE55"/>
    <w:rsid w:val="1F8512F0"/>
    <w:rsid w:val="1F8FB76A"/>
    <w:rsid w:val="1F9E955C"/>
    <w:rsid w:val="1FA22174"/>
    <w:rsid w:val="1FA22E27"/>
    <w:rsid w:val="1FA438B6"/>
    <w:rsid w:val="1FBEED77"/>
    <w:rsid w:val="1FBFC2E8"/>
    <w:rsid w:val="1FCCB896"/>
    <w:rsid w:val="1FCD9438"/>
    <w:rsid w:val="1FDA60C4"/>
    <w:rsid w:val="1FDCCE54"/>
    <w:rsid w:val="1FE37C9B"/>
    <w:rsid w:val="1FE5B75A"/>
    <w:rsid w:val="1FE7B3A6"/>
    <w:rsid w:val="1FF0036B"/>
    <w:rsid w:val="20033F72"/>
    <w:rsid w:val="2009DD45"/>
    <w:rsid w:val="200B2406"/>
    <w:rsid w:val="200FF711"/>
    <w:rsid w:val="201DA776"/>
    <w:rsid w:val="202E0076"/>
    <w:rsid w:val="20345F21"/>
    <w:rsid w:val="203AFE14"/>
    <w:rsid w:val="205F1290"/>
    <w:rsid w:val="206E8123"/>
    <w:rsid w:val="20884B90"/>
    <w:rsid w:val="20887E43"/>
    <w:rsid w:val="2094342A"/>
    <w:rsid w:val="20992A99"/>
    <w:rsid w:val="20A20B09"/>
    <w:rsid w:val="20AC5492"/>
    <w:rsid w:val="20AE5863"/>
    <w:rsid w:val="20B8ECD1"/>
    <w:rsid w:val="20C67439"/>
    <w:rsid w:val="20C8FDD0"/>
    <w:rsid w:val="20D5C122"/>
    <w:rsid w:val="20F8ED94"/>
    <w:rsid w:val="20FB429B"/>
    <w:rsid w:val="21154C73"/>
    <w:rsid w:val="2115F9D3"/>
    <w:rsid w:val="21216BB8"/>
    <w:rsid w:val="21270652"/>
    <w:rsid w:val="212BC43E"/>
    <w:rsid w:val="21384843"/>
    <w:rsid w:val="21402E53"/>
    <w:rsid w:val="21405227"/>
    <w:rsid w:val="21430C0A"/>
    <w:rsid w:val="214525E2"/>
    <w:rsid w:val="2148A302"/>
    <w:rsid w:val="216613CF"/>
    <w:rsid w:val="2168E726"/>
    <w:rsid w:val="216BE244"/>
    <w:rsid w:val="2174A24A"/>
    <w:rsid w:val="217E52DF"/>
    <w:rsid w:val="217FF3DD"/>
    <w:rsid w:val="21A50FF6"/>
    <w:rsid w:val="21A97985"/>
    <w:rsid w:val="21B80761"/>
    <w:rsid w:val="21BA4699"/>
    <w:rsid w:val="21C1237B"/>
    <w:rsid w:val="21C80FCA"/>
    <w:rsid w:val="21C87D48"/>
    <w:rsid w:val="21CA0B22"/>
    <w:rsid w:val="21D68F4D"/>
    <w:rsid w:val="21D725CA"/>
    <w:rsid w:val="21D82701"/>
    <w:rsid w:val="21E5101A"/>
    <w:rsid w:val="21F0B36D"/>
    <w:rsid w:val="21F6DE34"/>
    <w:rsid w:val="2207915B"/>
    <w:rsid w:val="22437B41"/>
    <w:rsid w:val="224DEDE5"/>
    <w:rsid w:val="2251E8F9"/>
    <w:rsid w:val="22536248"/>
    <w:rsid w:val="228D3ACD"/>
    <w:rsid w:val="22992BBA"/>
    <w:rsid w:val="22A5D14B"/>
    <w:rsid w:val="22B0EC7A"/>
    <w:rsid w:val="22B13DB0"/>
    <w:rsid w:val="22BE2269"/>
    <w:rsid w:val="22C0E533"/>
    <w:rsid w:val="22C4F62F"/>
    <w:rsid w:val="22D22685"/>
    <w:rsid w:val="22D43DE0"/>
    <w:rsid w:val="22E3103F"/>
    <w:rsid w:val="22EF528C"/>
    <w:rsid w:val="22F13CB4"/>
    <w:rsid w:val="22FC5744"/>
    <w:rsid w:val="23053973"/>
    <w:rsid w:val="23224120"/>
    <w:rsid w:val="23382B42"/>
    <w:rsid w:val="2339CA10"/>
    <w:rsid w:val="23422D50"/>
    <w:rsid w:val="234C6665"/>
    <w:rsid w:val="234FAA20"/>
    <w:rsid w:val="236266DC"/>
    <w:rsid w:val="2367B8D6"/>
    <w:rsid w:val="23750E4F"/>
    <w:rsid w:val="237BEA68"/>
    <w:rsid w:val="239402D9"/>
    <w:rsid w:val="23AA105F"/>
    <w:rsid w:val="23AE05DA"/>
    <w:rsid w:val="23B07D63"/>
    <w:rsid w:val="23C2F420"/>
    <w:rsid w:val="23C3F103"/>
    <w:rsid w:val="23C4CE28"/>
    <w:rsid w:val="23DA16AA"/>
    <w:rsid w:val="23EEB3FA"/>
    <w:rsid w:val="23F6E8E5"/>
    <w:rsid w:val="23FFA892"/>
    <w:rsid w:val="2409F5B7"/>
    <w:rsid w:val="240B14F7"/>
    <w:rsid w:val="2417393B"/>
    <w:rsid w:val="241B3FE2"/>
    <w:rsid w:val="2421941A"/>
    <w:rsid w:val="242EF1E6"/>
    <w:rsid w:val="2436CB5C"/>
    <w:rsid w:val="243DC06B"/>
    <w:rsid w:val="244885C1"/>
    <w:rsid w:val="24593EAC"/>
    <w:rsid w:val="246A2B07"/>
    <w:rsid w:val="2472F0D3"/>
    <w:rsid w:val="24738B48"/>
    <w:rsid w:val="247440E2"/>
    <w:rsid w:val="248C289D"/>
    <w:rsid w:val="248C8035"/>
    <w:rsid w:val="249656E8"/>
    <w:rsid w:val="24984E87"/>
    <w:rsid w:val="249BACFF"/>
    <w:rsid w:val="24A0D342"/>
    <w:rsid w:val="24AB58FB"/>
    <w:rsid w:val="24B1EF58"/>
    <w:rsid w:val="24BC3114"/>
    <w:rsid w:val="24E5DA80"/>
    <w:rsid w:val="24E9FC76"/>
    <w:rsid w:val="24F21772"/>
    <w:rsid w:val="25046635"/>
    <w:rsid w:val="2505888F"/>
    <w:rsid w:val="252D9D93"/>
    <w:rsid w:val="253CDC7C"/>
    <w:rsid w:val="253D7D03"/>
    <w:rsid w:val="254656D6"/>
    <w:rsid w:val="25496F4F"/>
    <w:rsid w:val="2556CB00"/>
    <w:rsid w:val="2560BD1B"/>
    <w:rsid w:val="256BA15C"/>
    <w:rsid w:val="2574F584"/>
    <w:rsid w:val="25794B46"/>
    <w:rsid w:val="25848953"/>
    <w:rsid w:val="2590C499"/>
    <w:rsid w:val="25A2E272"/>
    <w:rsid w:val="25C139EB"/>
    <w:rsid w:val="25EC545F"/>
    <w:rsid w:val="25FBF0DA"/>
    <w:rsid w:val="2601A5E9"/>
    <w:rsid w:val="260D2B9B"/>
    <w:rsid w:val="26169A4E"/>
    <w:rsid w:val="261BA76E"/>
    <w:rsid w:val="262A070B"/>
    <w:rsid w:val="262C4475"/>
    <w:rsid w:val="263E5543"/>
    <w:rsid w:val="264F457F"/>
    <w:rsid w:val="2657916D"/>
    <w:rsid w:val="268919E0"/>
    <w:rsid w:val="26C0480B"/>
    <w:rsid w:val="26C27612"/>
    <w:rsid w:val="26C4E2A7"/>
    <w:rsid w:val="26D29609"/>
    <w:rsid w:val="26D37F13"/>
    <w:rsid w:val="26DFA516"/>
    <w:rsid w:val="26E344B8"/>
    <w:rsid w:val="2713A4B6"/>
    <w:rsid w:val="27146A43"/>
    <w:rsid w:val="271ABF1A"/>
    <w:rsid w:val="271C33AD"/>
    <w:rsid w:val="27346E06"/>
    <w:rsid w:val="2736E509"/>
    <w:rsid w:val="273873E4"/>
    <w:rsid w:val="273C6B1E"/>
    <w:rsid w:val="274F5430"/>
    <w:rsid w:val="276D402B"/>
    <w:rsid w:val="276E2C57"/>
    <w:rsid w:val="277CC609"/>
    <w:rsid w:val="2791149D"/>
    <w:rsid w:val="2796F2BF"/>
    <w:rsid w:val="279704CD"/>
    <w:rsid w:val="2799E0E4"/>
    <w:rsid w:val="27AECB69"/>
    <w:rsid w:val="27B4192D"/>
    <w:rsid w:val="27B4C68D"/>
    <w:rsid w:val="27BCC4CA"/>
    <w:rsid w:val="27C0BAA1"/>
    <w:rsid w:val="27C39093"/>
    <w:rsid w:val="27D6330D"/>
    <w:rsid w:val="27DE853A"/>
    <w:rsid w:val="27DE9868"/>
    <w:rsid w:val="27E30455"/>
    <w:rsid w:val="27E7AC9C"/>
    <w:rsid w:val="27F7CDBB"/>
    <w:rsid w:val="2800E897"/>
    <w:rsid w:val="28037B07"/>
    <w:rsid w:val="282756D6"/>
    <w:rsid w:val="283506F8"/>
    <w:rsid w:val="2838C1C4"/>
    <w:rsid w:val="2843E071"/>
    <w:rsid w:val="285191D1"/>
    <w:rsid w:val="28545914"/>
    <w:rsid w:val="2862B260"/>
    <w:rsid w:val="28638E3F"/>
    <w:rsid w:val="2863EEA2"/>
    <w:rsid w:val="2888721A"/>
    <w:rsid w:val="289C5E09"/>
    <w:rsid w:val="28C49D48"/>
    <w:rsid w:val="28C83A8C"/>
    <w:rsid w:val="28DA2723"/>
    <w:rsid w:val="28E0852F"/>
    <w:rsid w:val="28F00D6B"/>
    <w:rsid w:val="29030614"/>
    <w:rsid w:val="290A54AC"/>
    <w:rsid w:val="292B42EB"/>
    <w:rsid w:val="292BF833"/>
    <w:rsid w:val="2940A953"/>
    <w:rsid w:val="294F0C73"/>
    <w:rsid w:val="295B9D98"/>
    <w:rsid w:val="295E6A74"/>
    <w:rsid w:val="297926AB"/>
    <w:rsid w:val="2982703B"/>
    <w:rsid w:val="2990C824"/>
    <w:rsid w:val="2996BE30"/>
    <w:rsid w:val="29A466FA"/>
    <w:rsid w:val="29B058C9"/>
    <w:rsid w:val="29C03B14"/>
    <w:rsid w:val="29D55E70"/>
    <w:rsid w:val="29EC060F"/>
    <w:rsid w:val="29FCC7A9"/>
    <w:rsid w:val="2A06DD28"/>
    <w:rsid w:val="2A0A3093"/>
    <w:rsid w:val="2A0E7518"/>
    <w:rsid w:val="2A25952B"/>
    <w:rsid w:val="2A25AF73"/>
    <w:rsid w:val="2A2A911A"/>
    <w:rsid w:val="2A2CC300"/>
    <w:rsid w:val="2A330883"/>
    <w:rsid w:val="2A3B2EF9"/>
    <w:rsid w:val="2A3BFA06"/>
    <w:rsid w:val="2A4936CC"/>
    <w:rsid w:val="2A5638CA"/>
    <w:rsid w:val="2A5ABEFF"/>
    <w:rsid w:val="2A6907D7"/>
    <w:rsid w:val="2A715FE0"/>
    <w:rsid w:val="2A794E86"/>
    <w:rsid w:val="2A7D499F"/>
    <w:rsid w:val="2A8354B1"/>
    <w:rsid w:val="2AA730DC"/>
    <w:rsid w:val="2AA7C854"/>
    <w:rsid w:val="2AA8154F"/>
    <w:rsid w:val="2AAFFFC4"/>
    <w:rsid w:val="2AB8E427"/>
    <w:rsid w:val="2AC9A729"/>
    <w:rsid w:val="2AD478BD"/>
    <w:rsid w:val="2AD6C749"/>
    <w:rsid w:val="2ADC88C5"/>
    <w:rsid w:val="2ADDF47F"/>
    <w:rsid w:val="2AEE88A7"/>
    <w:rsid w:val="2B180C88"/>
    <w:rsid w:val="2B18A103"/>
    <w:rsid w:val="2B266CAB"/>
    <w:rsid w:val="2B327B63"/>
    <w:rsid w:val="2B528D55"/>
    <w:rsid w:val="2B68DB28"/>
    <w:rsid w:val="2B6E88AD"/>
    <w:rsid w:val="2B7CDDDC"/>
    <w:rsid w:val="2B8B3AAB"/>
    <w:rsid w:val="2B9689E4"/>
    <w:rsid w:val="2BBABF7F"/>
    <w:rsid w:val="2BC36028"/>
    <w:rsid w:val="2BDD8663"/>
    <w:rsid w:val="2BFC2EAC"/>
    <w:rsid w:val="2C06C122"/>
    <w:rsid w:val="2C0F965B"/>
    <w:rsid w:val="2C1322CF"/>
    <w:rsid w:val="2C1F5C9F"/>
    <w:rsid w:val="2C2F6267"/>
    <w:rsid w:val="2C2FD1E9"/>
    <w:rsid w:val="2C305A0D"/>
    <w:rsid w:val="2C36ECA9"/>
    <w:rsid w:val="2C38E904"/>
    <w:rsid w:val="2C3B305D"/>
    <w:rsid w:val="2C3D2AF9"/>
    <w:rsid w:val="2C429E55"/>
    <w:rsid w:val="2C4F8C86"/>
    <w:rsid w:val="2C6F04BB"/>
    <w:rsid w:val="2C7A583B"/>
    <w:rsid w:val="2C8357AF"/>
    <w:rsid w:val="2C9A30E1"/>
    <w:rsid w:val="2C9CA3B4"/>
    <w:rsid w:val="2CA32B99"/>
    <w:rsid w:val="2CA91C68"/>
    <w:rsid w:val="2CA9620B"/>
    <w:rsid w:val="2CAA394A"/>
    <w:rsid w:val="2CB1CDE1"/>
    <w:rsid w:val="2CBA9EFD"/>
    <w:rsid w:val="2CC48504"/>
    <w:rsid w:val="2CDDE638"/>
    <w:rsid w:val="2D0E59D9"/>
    <w:rsid w:val="2D13D930"/>
    <w:rsid w:val="2D196D92"/>
    <w:rsid w:val="2D1ABDCB"/>
    <w:rsid w:val="2D1FD17A"/>
    <w:rsid w:val="2D37287B"/>
    <w:rsid w:val="2D3E780E"/>
    <w:rsid w:val="2D3FF4DB"/>
    <w:rsid w:val="2D405565"/>
    <w:rsid w:val="2D43E004"/>
    <w:rsid w:val="2D4432CC"/>
    <w:rsid w:val="2D54C83F"/>
    <w:rsid w:val="2D56B6DB"/>
    <w:rsid w:val="2D5829F2"/>
    <w:rsid w:val="2D6C2294"/>
    <w:rsid w:val="2D6FF924"/>
    <w:rsid w:val="2D71A329"/>
    <w:rsid w:val="2D7416BF"/>
    <w:rsid w:val="2D7595C0"/>
    <w:rsid w:val="2D854160"/>
    <w:rsid w:val="2D9132EC"/>
    <w:rsid w:val="2D994FEA"/>
    <w:rsid w:val="2D9DAD22"/>
    <w:rsid w:val="2DA51860"/>
    <w:rsid w:val="2DB107D1"/>
    <w:rsid w:val="2DB50384"/>
    <w:rsid w:val="2DB72A76"/>
    <w:rsid w:val="2DB78227"/>
    <w:rsid w:val="2DC4C214"/>
    <w:rsid w:val="2DCBA94B"/>
    <w:rsid w:val="2DD68F21"/>
    <w:rsid w:val="2DDE641E"/>
    <w:rsid w:val="2DE174C5"/>
    <w:rsid w:val="2DE304DE"/>
    <w:rsid w:val="2DE691C2"/>
    <w:rsid w:val="2DEF3953"/>
    <w:rsid w:val="2E05994D"/>
    <w:rsid w:val="2E08040A"/>
    <w:rsid w:val="2E288C2B"/>
    <w:rsid w:val="2E2DFEE8"/>
    <w:rsid w:val="2E30E3D8"/>
    <w:rsid w:val="2E3D0C95"/>
    <w:rsid w:val="2E42CA7A"/>
    <w:rsid w:val="2E4D4D68"/>
    <w:rsid w:val="2E500082"/>
    <w:rsid w:val="2E5249F6"/>
    <w:rsid w:val="2E554EA2"/>
    <w:rsid w:val="2E624E42"/>
    <w:rsid w:val="2E67F1B8"/>
    <w:rsid w:val="2E76A213"/>
    <w:rsid w:val="2E85FCD9"/>
    <w:rsid w:val="2E9EF73A"/>
    <w:rsid w:val="2EA888F5"/>
    <w:rsid w:val="2EB6983E"/>
    <w:rsid w:val="2EBF25D2"/>
    <w:rsid w:val="2EC9D6A3"/>
    <w:rsid w:val="2ED9754D"/>
    <w:rsid w:val="2EEBB15B"/>
    <w:rsid w:val="2EF601A2"/>
    <w:rsid w:val="2F126B19"/>
    <w:rsid w:val="2F1DE474"/>
    <w:rsid w:val="2F28E043"/>
    <w:rsid w:val="2F2FED12"/>
    <w:rsid w:val="2F35113A"/>
    <w:rsid w:val="2F4533A8"/>
    <w:rsid w:val="2F4B84A5"/>
    <w:rsid w:val="2F566E23"/>
    <w:rsid w:val="2F7CD9C1"/>
    <w:rsid w:val="2F7E7416"/>
    <w:rsid w:val="2F808BB4"/>
    <w:rsid w:val="2F837449"/>
    <w:rsid w:val="2F8A7F8E"/>
    <w:rsid w:val="2F8B8BAB"/>
    <w:rsid w:val="2F9151F1"/>
    <w:rsid w:val="2FAFED28"/>
    <w:rsid w:val="2FC8B6C7"/>
    <w:rsid w:val="2FF6B283"/>
    <w:rsid w:val="3008F8CD"/>
    <w:rsid w:val="300D4814"/>
    <w:rsid w:val="301026A2"/>
    <w:rsid w:val="30115CAC"/>
    <w:rsid w:val="3014F375"/>
    <w:rsid w:val="301DD226"/>
    <w:rsid w:val="30204D70"/>
    <w:rsid w:val="3025BC53"/>
    <w:rsid w:val="3026BEAA"/>
    <w:rsid w:val="3026F5B6"/>
    <w:rsid w:val="30390E29"/>
    <w:rsid w:val="3043549C"/>
    <w:rsid w:val="30509541"/>
    <w:rsid w:val="305DC5B0"/>
    <w:rsid w:val="3060B392"/>
    <w:rsid w:val="3062F03A"/>
    <w:rsid w:val="3067833B"/>
    <w:rsid w:val="30681F2C"/>
    <w:rsid w:val="3070E971"/>
    <w:rsid w:val="307475E5"/>
    <w:rsid w:val="3078AD42"/>
    <w:rsid w:val="308A1172"/>
    <w:rsid w:val="3098FE75"/>
    <w:rsid w:val="30A5EB68"/>
    <w:rsid w:val="30AA814D"/>
    <w:rsid w:val="30B59C20"/>
    <w:rsid w:val="30B9B6F0"/>
    <w:rsid w:val="30C15DD8"/>
    <w:rsid w:val="30C9BC9F"/>
    <w:rsid w:val="30CC0527"/>
    <w:rsid w:val="30D3EC23"/>
    <w:rsid w:val="30D85E48"/>
    <w:rsid w:val="30DC5F13"/>
    <w:rsid w:val="30E688BB"/>
    <w:rsid w:val="3109ED36"/>
    <w:rsid w:val="311501EA"/>
    <w:rsid w:val="311A4692"/>
    <w:rsid w:val="311BBB25"/>
    <w:rsid w:val="31232960"/>
    <w:rsid w:val="3127FC0F"/>
    <w:rsid w:val="3137C49B"/>
    <w:rsid w:val="314E4F0B"/>
    <w:rsid w:val="3151FEFC"/>
    <w:rsid w:val="315BAF4E"/>
    <w:rsid w:val="316561E5"/>
    <w:rsid w:val="3166D678"/>
    <w:rsid w:val="3171999A"/>
    <w:rsid w:val="3174F812"/>
    <w:rsid w:val="318594F6"/>
    <w:rsid w:val="3190B411"/>
    <w:rsid w:val="319270D6"/>
    <w:rsid w:val="31949BE5"/>
    <w:rsid w:val="3198EB2C"/>
    <w:rsid w:val="31A6AE3E"/>
    <w:rsid w:val="31AF1812"/>
    <w:rsid w:val="31B0D16B"/>
    <w:rsid w:val="31BA1CBA"/>
    <w:rsid w:val="31C6CF9D"/>
    <w:rsid w:val="31E3AC38"/>
    <w:rsid w:val="320F1915"/>
    <w:rsid w:val="3210F7AA"/>
    <w:rsid w:val="323CE084"/>
    <w:rsid w:val="3245A78E"/>
    <w:rsid w:val="32512222"/>
    <w:rsid w:val="3257DBE3"/>
    <w:rsid w:val="325F14AC"/>
    <w:rsid w:val="32643DA9"/>
    <w:rsid w:val="326FD92A"/>
    <w:rsid w:val="3279552F"/>
    <w:rsid w:val="327E3BEE"/>
    <w:rsid w:val="328B88A7"/>
    <w:rsid w:val="328C2CD2"/>
    <w:rsid w:val="3290856A"/>
    <w:rsid w:val="32999E6B"/>
    <w:rsid w:val="329BBDE7"/>
    <w:rsid w:val="32C1060F"/>
    <w:rsid w:val="32C6E190"/>
    <w:rsid w:val="32CE014F"/>
    <w:rsid w:val="32D0DF81"/>
    <w:rsid w:val="32DBD2D3"/>
    <w:rsid w:val="32EA2ED9"/>
    <w:rsid w:val="32F7A2D0"/>
    <w:rsid w:val="3306A843"/>
    <w:rsid w:val="330C4CD6"/>
    <w:rsid w:val="330E9325"/>
    <w:rsid w:val="3312ED07"/>
    <w:rsid w:val="33169BA1"/>
    <w:rsid w:val="331CD42E"/>
    <w:rsid w:val="3343E1DC"/>
    <w:rsid w:val="334FEE36"/>
    <w:rsid w:val="3350BBA1"/>
    <w:rsid w:val="335B1A78"/>
    <w:rsid w:val="33627F3B"/>
    <w:rsid w:val="3365E9F1"/>
    <w:rsid w:val="33721B87"/>
    <w:rsid w:val="33885924"/>
    <w:rsid w:val="338C1A1A"/>
    <w:rsid w:val="33947DC4"/>
    <w:rsid w:val="33AACF8A"/>
    <w:rsid w:val="33AE990B"/>
    <w:rsid w:val="33BB494D"/>
    <w:rsid w:val="33C9446D"/>
    <w:rsid w:val="33C9C49A"/>
    <w:rsid w:val="33E0B3F7"/>
    <w:rsid w:val="33E153EC"/>
    <w:rsid w:val="3408B2D0"/>
    <w:rsid w:val="341567B5"/>
    <w:rsid w:val="341F1D8C"/>
    <w:rsid w:val="343123E5"/>
    <w:rsid w:val="34362D26"/>
    <w:rsid w:val="3436D732"/>
    <w:rsid w:val="34474E11"/>
    <w:rsid w:val="34496351"/>
    <w:rsid w:val="3451EBB4"/>
    <w:rsid w:val="345D7C9D"/>
    <w:rsid w:val="3460C963"/>
    <w:rsid w:val="346560AB"/>
    <w:rsid w:val="3472D77F"/>
    <w:rsid w:val="34756458"/>
    <w:rsid w:val="34999378"/>
    <w:rsid w:val="3499F5C1"/>
    <w:rsid w:val="34A33801"/>
    <w:rsid w:val="34A660A3"/>
    <w:rsid w:val="34C7D9D6"/>
    <w:rsid w:val="34EA44A9"/>
    <w:rsid w:val="350562CD"/>
    <w:rsid w:val="351198DC"/>
    <w:rsid w:val="3514AD9B"/>
    <w:rsid w:val="3519C2D0"/>
    <w:rsid w:val="35258B46"/>
    <w:rsid w:val="3525E512"/>
    <w:rsid w:val="3527E629"/>
    <w:rsid w:val="35319B94"/>
    <w:rsid w:val="3533DCA5"/>
    <w:rsid w:val="355CFACD"/>
    <w:rsid w:val="356442EA"/>
    <w:rsid w:val="356EDA98"/>
    <w:rsid w:val="35751487"/>
    <w:rsid w:val="3578751B"/>
    <w:rsid w:val="359D3CD3"/>
    <w:rsid w:val="35B04BA7"/>
    <w:rsid w:val="35B16FCF"/>
    <w:rsid w:val="35B3A372"/>
    <w:rsid w:val="35B9E3F6"/>
    <w:rsid w:val="35C8D2B8"/>
    <w:rsid w:val="35CBB1E5"/>
    <w:rsid w:val="35DE1019"/>
    <w:rsid w:val="35FDEB79"/>
    <w:rsid w:val="3606AA87"/>
    <w:rsid w:val="360BADA9"/>
    <w:rsid w:val="36189E94"/>
    <w:rsid w:val="361ABA36"/>
    <w:rsid w:val="361E08BB"/>
    <w:rsid w:val="362AB686"/>
    <w:rsid w:val="363998D8"/>
    <w:rsid w:val="363A03B7"/>
    <w:rsid w:val="364D9C12"/>
    <w:rsid w:val="36504B28"/>
    <w:rsid w:val="366B9761"/>
    <w:rsid w:val="369B49D5"/>
    <w:rsid w:val="36A6A0E7"/>
    <w:rsid w:val="36AAA03B"/>
    <w:rsid w:val="36BFF840"/>
    <w:rsid w:val="36C6B5DB"/>
    <w:rsid w:val="36DA66BF"/>
    <w:rsid w:val="36F37F10"/>
    <w:rsid w:val="3701BE70"/>
    <w:rsid w:val="37108AB0"/>
    <w:rsid w:val="3721E6FD"/>
    <w:rsid w:val="3726A3B0"/>
    <w:rsid w:val="373D4D27"/>
    <w:rsid w:val="373DC18E"/>
    <w:rsid w:val="37489EE8"/>
    <w:rsid w:val="375F9939"/>
    <w:rsid w:val="3772CB2E"/>
    <w:rsid w:val="37784D82"/>
    <w:rsid w:val="378095AE"/>
    <w:rsid w:val="378B1FCA"/>
    <w:rsid w:val="3795776E"/>
    <w:rsid w:val="37970288"/>
    <w:rsid w:val="379866D1"/>
    <w:rsid w:val="37D0E0A6"/>
    <w:rsid w:val="37D7EB55"/>
    <w:rsid w:val="37E0C15C"/>
    <w:rsid w:val="37EDCBC6"/>
    <w:rsid w:val="37F61069"/>
    <w:rsid w:val="37F7A855"/>
    <w:rsid w:val="37FABB73"/>
    <w:rsid w:val="3820398E"/>
    <w:rsid w:val="3820B2FD"/>
    <w:rsid w:val="38226A3B"/>
    <w:rsid w:val="3824454D"/>
    <w:rsid w:val="382AEB5A"/>
    <w:rsid w:val="38320AA4"/>
    <w:rsid w:val="3834F800"/>
    <w:rsid w:val="38445025"/>
    <w:rsid w:val="386AA895"/>
    <w:rsid w:val="386C62CB"/>
    <w:rsid w:val="3897A5BB"/>
    <w:rsid w:val="389BE30D"/>
    <w:rsid w:val="38AF7E65"/>
    <w:rsid w:val="38C19C8F"/>
    <w:rsid w:val="38CE1DD3"/>
    <w:rsid w:val="38D20582"/>
    <w:rsid w:val="38DE83D5"/>
    <w:rsid w:val="38E3F219"/>
    <w:rsid w:val="38E41338"/>
    <w:rsid w:val="38EDE692"/>
    <w:rsid w:val="38F0E265"/>
    <w:rsid w:val="38F24C04"/>
    <w:rsid w:val="39514F85"/>
    <w:rsid w:val="396370AC"/>
    <w:rsid w:val="396B6571"/>
    <w:rsid w:val="3975B4F4"/>
    <w:rsid w:val="398B1E0C"/>
    <w:rsid w:val="398D184C"/>
    <w:rsid w:val="398F59C9"/>
    <w:rsid w:val="39A14243"/>
    <w:rsid w:val="39A9DE30"/>
    <w:rsid w:val="39B68BA7"/>
    <w:rsid w:val="39C8D25E"/>
    <w:rsid w:val="39E0BE79"/>
    <w:rsid w:val="39EC1711"/>
    <w:rsid w:val="39F3EC0E"/>
    <w:rsid w:val="3A0B65D4"/>
    <w:rsid w:val="3A11A2DA"/>
    <w:rsid w:val="3A1A2B56"/>
    <w:rsid w:val="3A2107F5"/>
    <w:rsid w:val="3A2FD7F6"/>
    <w:rsid w:val="3A412DF7"/>
    <w:rsid w:val="3A47F2C5"/>
    <w:rsid w:val="3A4AD811"/>
    <w:rsid w:val="3A4DB4E0"/>
    <w:rsid w:val="3A4F8E1A"/>
    <w:rsid w:val="3A5376B8"/>
    <w:rsid w:val="3A5547B8"/>
    <w:rsid w:val="3A5E81DB"/>
    <w:rsid w:val="3A6993EE"/>
    <w:rsid w:val="3A9ABDD9"/>
    <w:rsid w:val="3AA70716"/>
    <w:rsid w:val="3AA790E0"/>
    <w:rsid w:val="3AB31314"/>
    <w:rsid w:val="3AB6502A"/>
    <w:rsid w:val="3AD064F6"/>
    <w:rsid w:val="3AD85C5C"/>
    <w:rsid w:val="3B08EEE8"/>
    <w:rsid w:val="3B0BE801"/>
    <w:rsid w:val="3B2A3F7A"/>
    <w:rsid w:val="3B359C2F"/>
    <w:rsid w:val="3B39D08F"/>
    <w:rsid w:val="3B3B689F"/>
    <w:rsid w:val="3B4A1A97"/>
    <w:rsid w:val="3B4DC312"/>
    <w:rsid w:val="3B5AA3AE"/>
    <w:rsid w:val="3B5AE534"/>
    <w:rsid w:val="3B81ECCF"/>
    <w:rsid w:val="3B8861A5"/>
    <w:rsid w:val="3B8D6807"/>
    <w:rsid w:val="3B902BAE"/>
    <w:rsid w:val="3BA9C89B"/>
    <w:rsid w:val="3BAECF88"/>
    <w:rsid w:val="3BC0B12B"/>
    <w:rsid w:val="3BC58F6D"/>
    <w:rsid w:val="3BDEF236"/>
    <w:rsid w:val="3BE8D2E2"/>
    <w:rsid w:val="3BF54B16"/>
    <w:rsid w:val="3BFBD004"/>
    <w:rsid w:val="3C026029"/>
    <w:rsid w:val="3C0A5A62"/>
    <w:rsid w:val="3C1E4651"/>
    <w:rsid w:val="3C40CBAF"/>
    <w:rsid w:val="3C51849A"/>
    <w:rsid w:val="3C552AB7"/>
    <w:rsid w:val="3C5E5126"/>
    <w:rsid w:val="3C614205"/>
    <w:rsid w:val="3C66894E"/>
    <w:rsid w:val="3C6914A4"/>
    <w:rsid w:val="3C7D16A5"/>
    <w:rsid w:val="3C86591B"/>
    <w:rsid w:val="3C896B19"/>
    <w:rsid w:val="3C9C7195"/>
    <w:rsid w:val="3CA0A8AF"/>
    <w:rsid w:val="3CA3BF0D"/>
    <w:rsid w:val="3CB7A3E2"/>
    <w:rsid w:val="3CBBAB3F"/>
    <w:rsid w:val="3CC1366E"/>
    <w:rsid w:val="3CCA8AD9"/>
    <w:rsid w:val="3CD00EEC"/>
    <w:rsid w:val="3CDAD068"/>
    <w:rsid w:val="3CDAD644"/>
    <w:rsid w:val="3CF71A3C"/>
    <w:rsid w:val="3CFEC124"/>
    <w:rsid w:val="3D0C5122"/>
    <w:rsid w:val="3D0C9A48"/>
    <w:rsid w:val="3D232B92"/>
    <w:rsid w:val="3D262924"/>
    <w:rsid w:val="3D2C0FDC"/>
    <w:rsid w:val="3D380826"/>
    <w:rsid w:val="3D3CA132"/>
    <w:rsid w:val="3D4161A9"/>
    <w:rsid w:val="3D4DC0F8"/>
    <w:rsid w:val="3D5045BA"/>
    <w:rsid w:val="3DA5B66C"/>
    <w:rsid w:val="3DB0F000"/>
    <w:rsid w:val="3DCA4EEF"/>
    <w:rsid w:val="3DDF7E1C"/>
    <w:rsid w:val="3DF0BA31"/>
    <w:rsid w:val="3DF70A4C"/>
    <w:rsid w:val="3DF8ACF4"/>
    <w:rsid w:val="3DFAF66D"/>
    <w:rsid w:val="3E007284"/>
    <w:rsid w:val="3E0898B7"/>
    <w:rsid w:val="3E19C01D"/>
    <w:rsid w:val="3E1EFFAD"/>
    <w:rsid w:val="3E24EDC2"/>
    <w:rsid w:val="3E2A3C60"/>
    <w:rsid w:val="3E307D39"/>
    <w:rsid w:val="3E3BF604"/>
    <w:rsid w:val="3E3E7249"/>
    <w:rsid w:val="3E471D8A"/>
    <w:rsid w:val="3E4FA06D"/>
    <w:rsid w:val="3E592968"/>
    <w:rsid w:val="3E6E11B9"/>
    <w:rsid w:val="3E6F005C"/>
    <w:rsid w:val="3E7ED1D7"/>
    <w:rsid w:val="3E7FBBE8"/>
    <w:rsid w:val="3E842BAF"/>
    <w:rsid w:val="3E8A086E"/>
    <w:rsid w:val="3EB13D9D"/>
    <w:rsid w:val="3EB9912D"/>
    <w:rsid w:val="3EBAA833"/>
    <w:rsid w:val="3EBAD1E8"/>
    <w:rsid w:val="3ED4A476"/>
    <w:rsid w:val="3ED90EBD"/>
    <w:rsid w:val="3EDD689C"/>
    <w:rsid w:val="3EED658B"/>
    <w:rsid w:val="3EED9185"/>
    <w:rsid w:val="3F030C4F"/>
    <w:rsid w:val="3F06DA49"/>
    <w:rsid w:val="3F25DA4D"/>
    <w:rsid w:val="3F46F098"/>
    <w:rsid w:val="3F52ABD5"/>
    <w:rsid w:val="3F6D9285"/>
    <w:rsid w:val="3F77FEE5"/>
    <w:rsid w:val="3F846042"/>
    <w:rsid w:val="3F84FD96"/>
    <w:rsid w:val="3F97E906"/>
    <w:rsid w:val="3F98D0B9"/>
    <w:rsid w:val="3F999689"/>
    <w:rsid w:val="3F9B06FF"/>
    <w:rsid w:val="3F9D0455"/>
    <w:rsid w:val="3F9DEEC2"/>
    <w:rsid w:val="3FA047E6"/>
    <w:rsid w:val="3FA94027"/>
    <w:rsid w:val="3FBBBD5F"/>
    <w:rsid w:val="3FC0550E"/>
    <w:rsid w:val="3FD38EEF"/>
    <w:rsid w:val="3FE364A0"/>
    <w:rsid w:val="4011FCBA"/>
    <w:rsid w:val="4017BE4F"/>
    <w:rsid w:val="4026C17D"/>
    <w:rsid w:val="402FA80C"/>
    <w:rsid w:val="40308C41"/>
    <w:rsid w:val="40489938"/>
    <w:rsid w:val="4048FC8D"/>
    <w:rsid w:val="404A8D59"/>
    <w:rsid w:val="405A34DC"/>
    <w:rsid w:val="407E1DE4"/>
    <w:rsid w:val="4082D582"/>
    <w:rsid w:val="40879F01"/>
    <w:rsid w:val="40A05A1C"/>
    <w:rsid w:val="40BDD121"/>
    <w:rsid w:val="40CFFBC0"/>
    <w:rsid w:val="40F457FA"/>
    <w:rsid w:val="40F9079F"/>
    <w:rsid w:val="40F95286"/>
    <w:rsid w:val="4107662F"/>
    <w:rsid w:val="410D3420"/>
    <w:rsid w:val="410EAA2F"/>
    <w:rsid w:val="4114E2FF"/>
    <w:rsid w:val="4116E92E"/>
    <w:rsid w:val="411B84AC"/>
    <w:rsid w:val="4121789D"/>
    <w:rsid w:val="412BE3CB"/>
    <w:rsid w:val="412FD542"/>
    <w:rsid w:val="41386DB1"/>
    <w:rsid w:val="413FC6E1"/>
    <w:rsid w:val="4147D06E"/>
    <w:rsid w:val="41498984"/>
    <w:rsid w:val="414A6FD4"/>
    <w:rsid w:val="4156479E"/>
    <w:rsid w:val="41590E42"/>
    <w:rsid w:val="415F627A"/>
    <w:rsid w:val="41663F75"/>
    <w:rsid w:val="41689D55"/>
    <w:rsid w:val="416A7D4D"/>
    <w:rsid w:val="416D4AC8"/>
    <w:rsid w:val="41845018"/>
    <w:rsid w:val="418466BE"/>
    <w:rsid w:val="41889DD8"/>
    <w:rsid w:val="4193BE87"/>
    <w:rsid w:val="41A6726A"/>
    <w:rsid w:val="41A88EC4"/>
    <w:rsid w:val="41ADE389"/>
    <w:rsid w:val="41D9DD09"/>
    <w:rsid w:val="41DA1698"/>
    <w:rsid w:val="41DBAC4A"/>
    <w:rsid w:val="41E07BEE"/>
    <w:rsid w:val="42008AB3"/>
    <w:rsid w:val="42012446"/>
    <w:rsid w:val="42019424"/>
    <w:rsid w:val="4201AA4F"/>
    <w:rsid w:val="4202C731"/>
    <w:rsid w:val="4214E1DD"/>
    <w:rsid w:val="42187B47"/>
    <w:rsid w:val="42245949"/>
    <w:rsid w:val="422AB914"/>
    <w:rsid w:val="4234D56A"/>
    <w:rsid w:val="423BF01B"/>
    <w:rsid w:val="4249385A"/>
    <w:rsid w:val="424B4BF7"/>
    <w:rsid w:val="425AEB59"/>
    <w:rsid w:val="4262FFC5"/>
    <w:rsid w:val="426C830D"/>
    <w:rsid w:val="4273094A"/>
    <w:rsid w:val="427CC52F"/>
    <w:rsid w:val="427DCBE6"/>
    <w:rsid w:val="427F4E6A"/>
    <w:rsid w:val="4297576E"/>
    <w:rsid w:val="42C3C8A4"/>
    <w:rsid w:val="42C5B7D1"/>
    <w:rsid w:val="42CA7DCD"/>
    <w:rsid w:val="42CAAB43"/>
    <w:rsid w:val="42D4076E"/>
    <w:rsid w:val="42D66CE2"/>
    <w:rsid w:val="42DEE6A9"/>
    <w:rsid w:val="42F5E13D"/>
    <w:rsid w:val="4320CE97"/>
    <w:rsid w:val="432997FA"/>
    <w:rsid w:val="434059E1"/>
    <w:rsid w:val="435AAA14"/>
    <w:rsid w:val="435D1B65"/>
    <w:rsid w:val="435DF046"/>
    <w:rsid w:val="435EE330"/>
    <w:rsid w:val="4379A78D"/>
    <w:rsid w:val="437D1ECC"/>
    <w:rsid w:val="438AFB1A"/>
    <w:rsid w:val="43AF0FD9"/>
    <w:rsid w:val="43C6ACD9"/>
    <w:rsid w:val="43CF0443"/>
    <w:rsid w:val="43D27AE8"/>
    <w:rsid w:val="43D7EFA7"/>
    <w:rsid w:val="43F93760"/>
    <w:rsid w:val="4419B930"/>
    <w:rsid w:val="4432FD38"/>
    <w:rsid w:val="444C5569"/>
    <w:rsid w:val="44750EDB"/>
    <w:rsid w:val="4476A431"/>
    <w:rsid w:val="4489884F"/>
    <w:rsid w:val="44A1C3BD"/>
    <w:rsid w:val="44A41868"/>
    <w:rsid w:val="44A5816C"/>
    <w:rsid w:val="44BBAF30"/>
    <w:rsid w:val="44D6545A"/>
    <w:rsid w:val="44D73B49"/>
    <w:rsid w:val="44D7C78A"/>
    <w:rsid w:val="44D8B954"/>
    <w:rsid w:val="44EFEA37"/>
    <w:rsid w:val="44F1EB4E"/>
    <w:rsid w:val="44F7AFE0"/>
    <w:rsid w:val="4502DBC6"/>
    <w:rsid w:val="45051F02"/>
    <w:rsid w:val="4510B047"/>
    <w:rsid w:val="451ADE0C"/>
    <w:rsid w:val="451D3433"/>
    <w:rsid w:val="451E40A1"/>
    <w:rsid w:val="452A8090"/>
    <w:rsid w:val="45329E89"/>
    <w:rsid w:val="454256DC"/>
    <w:rsid w:val="4569577B"/>
    <w:rsid w:val="456F8312"/>
    <w:rsid w:val="45741D14"/>
    <w:rsid w:val="45874F8A"/>
    <w:rsid w:val="45882E69"/>
    <w:rsid w:val="459A7CC3"/>
    <w:rsid w:val="45A2F42C"/>
    <w:rsid w:val="45AAC037"/>
    <w:rsid w:val="45B7939A"/>
    <w:rsid w:val="45B84DD7"/>
    <w:rsid w:val="45BDD06E"/>
    <w:rsid w:val="45BE005B"/>
    <w:rsid w:val="45CD0112"/>
    <w:rsid w:val="45D6707D"/>
    <w:rsid w:val="45D81E43"/>
    <w:rsid w:val="45DE16AD"/>
    <w:rsid w:val="45E36529"/>
    <w:rsid w:val="45E3DF9F"/>
    <w:rsid w:val="45E9F5CA"/>
    <w:rsid w:val="45F40611"/>
    <w:rsid w:val="460DCC1E"/>
    <w:rsid w:val="460E46AD"/>
    <w:rsid w:val="4612ADDE"/>
    <w:rsid w:val="462A6569"/>
    <w:rsid w:val="46388823"/>
    <w:rsid w:val="463C1536"/>
    <w:rsid w:val="4652649E"/>
    <w:rsid w:val="465B6C4C"/>
    <w:rsid w:val="46681763"/>
    <w:rsid w:val="466B2DD4"/>
    <w:rsid w:val="466D21F5"/>
    <w:rsid w:val="466EBEC1"/>
    <w:rsid w:val="46732E6F"/>
    <w:rsid w:val="467F8D7B"/>
    <w:rsid w:val="468E7648"/>
    <w:rsid w:val="4692D2E1"/>
    <w:rsid w:val="4695B62B"/>
    <w:rsid w:val="4695DFE0"/>
    <w:rsid w:val="469C83D2"/>
    <w:rsid w:val="46B39D27"/>
    <w:rsid w:val="46B4D236"/>
    <w:rsid w:val="46B5B3EF"/>
    <w:rsid w:val="46CE3032"/>
    <w:rsid w:val="46E60E65"/>
    <w:rsid w:val="47042086"/>
    <w:rsid w:val="47097D5B"/>
    <w:rsid w:val="47477F22"/>
    <w:rsid w:val="4758DDB9"/>
    <w:rsid w:val="475D8F06"/>
    <w:rsid w:val="477D4F5D"/>
    <w:rsid w:val="4780B257"/>
    <w:rsid w:val="47811BBA"/>
    <w:rsid w:val="4786ED42"/>
    <w:rsid w:val="47897D97"/>
    <w:rsid w:val="47915F8A"/>
    <w:rsid w:val="47986324"/>
    <w:rsid w:val="47A3F8C9"/>
    <w:rsid w:val="47BA97EB"/>
    <w:rsid w:val="47DC1597"/>
    <w:rsid w:val="47E8938E"/>
    <w:rsid w:val="47EABC3F"/>
    <w:rsid w:val="4800E66B"/>
    <w:rsid w:val="4809200F"/>
    <w:rsid w:val="480A57D8"/>
    <w:rsid w:val="481081DA"/>
    <w:rsid w:val="48110327"/>
    <w:rsid w:val="481305D3"/>
    <w:rsid w:val="48169D3B"/>
    <w:rsid w:val="483BC362"/>
    <w:rsid w:val="484822F4"/>
    <w:rsid w:val="484E58D4"/>
    <w:rsid w:val="48691F10"/>
    <w:rsid w:val="486A642B"/>
    <w:rsid w:val="487756D5"/>
    <w:rsid w:val="48796740"/>
    <w:rsid w:val="487E1DA5"/>
    <w:rsid w:val="4893431C"/>
    <w:rsid w:val="48975D90"/>
    <w:rsid w:val="489FEEE5"/>
    <w:rsid w:val="48A2C6DF"/>
    <w:rsid w:val="48A5C054"/>
    <w:rsid w:val="48B88E7F"/>
    <w:rsid w:val="48BF9718"/>
    <w:rsid w:val="48C0E929"/>
    <w:rsid w:val="48C7F899"/>
    <w:rsid w:val="48CA166F"/>
    <w:rsid w:val="48D74828"/>
    <w:rsid w:val="48DB857A"/>
    <w:rsid w:val="48DE834F"/>
    <w:rsid w:val="48E04600"/>
    <w:rsid w:val="48EA7720"/>
    <w:rsid w:val="490A80F1"/>
    <w:rsid w:val="490B3096"/>
    <w:rsid w:val="490ECB20"/>
    <w:rsid w:val="49151939"/>
    <w:rsid w:val="49295284"/>
    <w:rsid w:val="492DF4C0"/>
    <w:rsid w:val="4938B7FB"/>
    <w:rsid w:val="49535B66"/>
    <w:rsid w:val="495AB9AE"/>
    <w:rsid w:val="496F427E"/>
    <w:rsid w:val="498421A8"/>
    <w:rsid w:val="49B06BB9"/>
    <w:rsid w:val="49D267A4"/>
    <w:rsid w:val="49D4C902"/>
    <w:rsid w:val="49DB8798"/>
    <w:rsid w:val="49DB92B6"/>
    <w:rsid w:val="4A08E346"/>
    <w:rsid w:val="4A0BCF69"/>
    <w:rsid w:val="4A106F47"/>
    <w:rsid w:val="4A21E9E5"/>
    <w:rsid w:val="4A312603"/>
    <w:rsid w:val="4A43B8C7"/>
    <w:rsid w:val="4A50B609"/>
    <w:rsid w:val="4A51269F"/>
    <w:rsid w:val="4A55BC28"/>
    <w:rsid w:val="4A6B73BC"/>
    <w:rsid w:val="4A74FDB2"/>
    <w:rsid w:val="4A91D707"/>
    <w:rsid w:val="4A934D59"/>
    <w:rsid w:val="4AB9F243"/>
    <w:rsid w:val="4ADA556B"/>
    <w:rsid w:val="4AE5DFD9"/>
    <w:rsid w:val="4AEDFCD7"/>
    <w:rsid w:val="4B073F20"/>
    <w:rsid w:val="4B0F3F78"/>
    <w:rsid w:val="4B1F66CC"/>
    <w:rsid w:val="4B308692"/>
    <w:rsid w:val="4B3D0DBE"/>
    <w:rsid w:val="4B58BE5B"/>
    <w:rsid w:val="4B59A4EE"/>
    <w:rsid w:val="4B5C4295"/>
    <w:rsid w:val="4B61DC34"/>
    <w:rsid w:val="4B6BB502"/>
    <w:rsid w:val="4B818C39"/>
    <w:rsid w:val="4B99B7D8"/>
    <w:rsid w:val="4BB27878"/>
    <w:rsid w:val="4BB37B6E"/>
    <w:rsid w:val="4BC260FB"/>
    <w:rsid w:val="4C051D40"/>
    <w:rsid w:val="4C1169A8"/>
    <w:rsid w:val="4C3A342D"/>
    <w:rsid w:val="4C3E9BBA"/>
    <w:rsid w:val="4C3EC2F8"/>
    <w:rsid w:val="4C461906"/>
    <w:rsid w:val="4C4F3008"/>
    <w:rsid w:val="4C691F55"/>
    <w:rsid w:val="4C7ED10D"/>
    <w:rsid w:val="4C9520B8"/>
    <w:rsid w:val="4CA769BC"/>
    <w:rsid w:val="4CC2853F"/>
    <w:rsid w:val="4CC9BCA5"/>
    <w:rsid w:val="4CF3FE5E"/>
    <w:rsid w:val="4D071E5E"/>
    <w:rsid w:val="4D0935A0"/>
    <w:rsid w:val="4D0A8BCE"/>
    <w:rsid w:val="4D13DBC0"/>
    <w:rsid w:val="4D339835"/>
    <w:rsid w:val="4D48BDAC"/>
    <w:rsid w:val="4D51A910"/>
    <w:rsid w:val="4D58EA56"/>
    <w:rsid w:val="4D5B0EEA"/>
    <w:rsid w:val="4D5C2E2A"/>
    <w:rsid w:val="4D6E5D6C"/>
    <w:rsid w:val="4D79D7A4"/>
    <w:rsid w:val="4D903D7A"/>
    <w:rsid w:val="4D9B5E85"/>
    <w:rsid w:val="4DA6DEE1"/>
    <w:rsid w:val="4DA9EFBA"/>
    <w:rsid w:val="4DAAD0F2"/>
    <w:rsid w:val="4DB83634"/>
    <w:rsid w:val="4DB8699C"/>
    <w:rsid w:val="4DD1FE2A"/>
    <w:rsid w:val="4DD88C0A"/>
    <w:rsid w:val="4DDD27CB"/>
    <w:rsid w:val="4DE79BD2"/>
    <w:rsid w:val="4E01CF5F"/>
    <w:rsid w:val="4E0EA0EA"/>
    <w:rsid w:val="4E1B83E4"/>
    <w:rsid w:val="4E21667F"/>
    <w:rsid w:val="4E3239B2"/>
    <w:rsid w:val="4E67275B"/>
    <w:rsid w:val="4E6741A3"/>
    <w:rsid w:val="4E67D91B"/>
    <w:rsid w:val="4E732A99"/>
    <w:rsid w:val="4E746CFA"/>
    <w:rsid w:val="4E7F289B"/>
    <w:rsid w:val="4E863872"/>
    <w:rsid w:val="4EA17931"/>
    <w:rsid w:val="4EB0BEC7"/>
    <w:rsid w:val="4EB29345"/>
    <w:rsid w:val="4EC90EEA"/>
    <w:rsid w:val="4EEE477B"/>
    <w:rsid w:val="4EFA4640"/>
    <w:rsid w:val="4F0CAD4D"/>
    <w:rsid w:val="4F2476A3"/>
    <w:rsid w:val="4F378BAF"/>
    <w:rsid w:val="4F385E32"/>
    <w:rsid w:val="4F39537A"/>
    <w:rsid w:val="4F3DC59F"/>
    <w:rsid w:val="4F4FA10A"/>
    <w:rsid w:val="4F5068F5"/>
    <w:rsid w:val="4F6B123C"/>
    <w:rsid w:val="4F7715BD"/>
    <w:rsid w:val="4F7743D2"/>
    <w:rsid w:val="4F820079"/>
    <w:rsid w:val="4F91C67A"/>
    <w:rsid w:val="4FA8691A"/>
    <w:rsid w:val="4FB55708"/>
    <w:rsid w:val="4FF34FDD"/>
    <w:rsid w:val="5001BE77"/>
    <w:rsid w:val="5015E4EB"/>
    <w:rsid w:val="501E20ED"/>
    <w:rsid w:val="5022A266"/>
    <w:rsid w:val="5023286F"/>
    <w:rsid w:val="50242D24"/>
    <w:rsid w:val="502A9C86"/>
    <w:rsid w:val="5047BBDA"/>
    <w:rsid w:val="5061A508"/>
    <w:rsid w:val="5081049B"/>
    <w:rsid w:val="5082F241"/>
    <w:rsid w:val="5083E329"/>
    <w:rsid w:val="508CB83D"/>
    <w:rsid w:val="509D0B2A"/>
    <w:rsid w:val="50A5BC22"/>
    <w:rsid w:val="50BD2195"/>
    <w:rsid w:val="50C496D1"/>
    <w:rsid w:val="50C98CFC"/>
    <w:rsid w:val="50D9A193"/>
    <w:rsid w:val="50D9FD35"/>
    <w:rsid w:val="50E5670C"/>
    <w:rsid w:val="50E8903C"/>
    <w:rsid w:val="50EBC000"/>
    <w:rsid w:val="50ED638A"/>
    <w:rsid w:val="50EF7D27"/>
    <w:rsid w:val="50FDA487"/>
    <w:rsid w:val="5117869B"/>
    <w:rsid w:val="5117E940"/>
    <w:rsid w:val="51286A1D"/>
    <w:rsid w:val="512BDE8E"/>
    <w:rsid w:val="5130E08B"/>
    <w:rsid w:val="51358632"/>
    <w:rsid w:val="514DAEA9"/>
    <w:rsid w:val="516814EE"/>
    <w:rsid w:val="516A04F2"/>
    <w:rsid w:val="517EF7F4"/>
    <w:rsid w:val="518F19C3"/>
    <w:rsid w:val="519682FF"/>
    <w:rsid w:val="51A41A5A"/>
    <w:rsid w:val="51B66100"/>
    <w:rsid w:val="51CEEC2E"/>
    <w:rsid w:val="51D7A97D"/>
    <w:rsid w:val="51FDBB0C"/>
    <w:rsid w:val="520B3DFB"/>
    <w:rsid w:val="520DAD4A"/>
    <w:rsid w:val="5237E00B"/>
    <w:rsid w:val="523DBA10"/>
    <w:rsid w:val="524B7406"/>
    <w:rsid w:val="525805CA"/>
    <w:rsid w:val="5268226D"/>
    <w:rsid w:val="52791437"/>
    <w:rsid w:val="527AD385"/>
    <w:rsid w:val="52852A47"/>
    <w:rsid w:val="528785C9"/>
    <w:rsid w:val="52A75082"/>
    <w:rsid w:val="52AD19B1"/>
    <w:rsid w:val="52B057D5"/>
    <w:rsid w:val="52BC8803"/>
    <w:rsid w:val="52BE6496"/>
    <w:rsid w:val="52BF7426"/>
    <w:rsid w:val="52C0F44C"/>
    <w:rsid w:val="52D172CB"/>
    <w:rsid w:val="52D5C5EC"/>
    <w:rsid w:val="52ECFAA3"/>
    <w:rsid w:val="52FD209A"/>
    <w:rsid w:val="530BB130"/>
    <w:rsid w:val="5318062A"/>
    <w:rsid w:val="533374E5"/>
    <w:rsid w:val="534C58BF"/>
    <w:rsid w:val="5353B4A9"/>
    <w:rsid w:val="53570A2F"/>
    <w:rsid w:val="536FF269"/>
    <w:rsid w:val="537E85B9"/>
    <w:rsid w:val="5391B8CE"/>
    <w:rsid w:val="53A0341B"/>
    <w:rsid w:val="53B89609"/>
    <w:rsid w:val="53BB4923"/>
    <w:rsid w:val="53C4CDBE"/>
    <w:rsid w:val="53C6898E"/>
    <w:rsid w:val="53C9ACC9"/>
    <w:rsid w:val="53D83F37"/>
    <w:rsid w:val="53E38105"/>
    <w:rsid w:val="53EB4D53"/>
    <w:rsid w:val="53F29A45"/>
    <w:rsid w:val="53F3494B"/>
    <w:rsid w:val="53F37141"/>
    <w:rsid w:val="54004947"/>
    <w:rsid w:val="5406A039"/>
    <w:rsid w:val="5416AD0A"/>
    <w:rsid w:val="5419EDD9"/>
    <w:rsid w:val="541C3482"/>
    <w:rsid w:val="542DF238"/>
    <w:rsid w:val="543828AC"/>
    <w:rsid w:val="545D2335"/>
    <w:rsid w:val="5461C773"/>
    <w:rsid w:val="546529AC"/>
    <w:rsid w:val="54781387"/>
    <w:rsid w:val="547A498E"/>
    <w:rsid w:val="547AB684"/>
    <w:rsid w:val="5483203F"/>
    <w:rsid w:val="5484E905"/>
    <w:rsid w:val="54A80E71"/>
    <w:rsid w:val="54ABFF8C"/>
    <w:rsid w:val="54BECDFA"/>
    <w:rsid w:val="54CACCBF"/>
    <w:rsid w:val="54CE7D74"/>
    <w:rsid w:val="54CF128E"/>
    <w:rsid w:val="54D49740"/>
    <w:rsid w:val="54E6BAC5"/>
    <w:rsid w:val="54E8A194"/>
    <w:rsid w:val="54EB8957"/>
    <w:rsid w:val="550B6917"/>
    <w:rsid w:val="5518C5F0"/>
    <w:rsid w:val="551A3974"/>
    <w:rsid w:val="552748A8"/>
    <w:rsid w:val="5529BDD6"/>
    <w:rsid w:val="552EE1BB"/>
    <w:rsid w:val="554746A6"/>
    <w:rsid w:val="55586318"/>
    <w:rsid w:val="55636562"/>
    <w:rsid w:val="55710D4A"/>
    <w:rsid w:val="55718A7A"/>
    <w:rsid w:val="5573920C"/>
    <w:rsid w:val="557E6295"/>
    <w:rsid w:val="559492E4"/>
    <w:rsid w:val="55B58BC5"/>
    <w:rsid w:val="55BE746F"/>
    <w:rsid w:val="55C3EF92"/>
    <w:rsid w:val="55CB4497"/>
    <w:rsid w:val="55D5F727"/>
    <w:rsid w:val="55E19C7C"/>
    <w:rsid w:val="55EFD9C1"/>
    <w:rsid w:val="55F21ED5"/>
    <w:rsid w:val="55F44E44"/>
    <w:rsid w:val="5606A913"/>
    <w:rsid w:val="5606ECF7"/>
    <w:rsid w:val="560F0999"/>
    <w:rsid w:val="561CE2D6"/>
    <w:rsid w:val="56255368"/>
    <w:rsid w:val="5634E9ED"/>
    <w:rsid w:val="5640CD73"/>
    <w:rsid w:val="56455F65"/>
    <w:rsid w:val="564C62D5"/>
    <w:rsid w:val="56603F14"/>
    <w:rsid w:val="567F3AFB"/>
    <w:rsid w:val="567F54E7"/>
    <w:rsid w:val="5690F97D"/>
    <w:rsid w:val="56AF4563"/>
    <w:rsid w:val="56CAB639"/>
    <w:rsid w:val="56D52E69"/>
    <w:rsid w:val="56D62BA1"/>
    <w:rsid w:val="56D979E3"/>
    <w:rsid w:val="5706D5B9"/>
    <w:rsid w:val="570EB582"/>
    <w:rsid w:val="571C0D16"/>
    <w:rsid w:val="57223339"/>
    <w:rsid w:val="57374083"/>
    <w:rsid w:val="57596974"/>
    <w:rsid w:val="576FFDFE"/>
    <w:rsid w:val="57758D05"/>
    <w:rsid w:val="5778D37A"/>
    <w:rsid w:val="5782957E"/>
    <w:rsid w:val="57890CD7"/>
    <w:rsid w:val="57AE9F77"/>
    <w:rsid w:val="57B797D1"/>
    <w:rsid w:val="57B80E86"/>
    <w:rsid w:val="57D0D141"/>
    <w:rsid w:val="57E7DB29"/>
    <w:rsid w:val="57F7DD17"/>
    <w:rsid w:val="5819F6B4"/>
    <w:rsid w:val="58303034"/>
    <w:rsid w:val="58313E05"/>
    <w:rsid w:val="583DD6A0"/>
    <w:rsid w:val="58486264"/>
    <w:rsid w:val="5848F9DC"/>
    <w:rsid w:val="587BBA02"/>
    <w:rsid w:val="58A07D41"/>
    <w:rsid w:val="58C4DAB9"/>
    <w:rsid w:val="58D84D74"/>
    <w:rsid w:val="58E4DD14"/>
    <w:rsid w:val="58F355A7"/>
    <w:rsid w:val="5904F581"/>
    <w:rsid w:val="590502D3"/>
    <w:rsid w:val="590DFD8B"/>
    <w:rsid w:val="59218ECC"/>
    <w:rsid w:val="592FBD5C"/>
    <w:rsid w:val="5934A37C"/>
    <w:rsid w:val="5951439E"/>
    <w:rsid w:val="5957114C"/>
    <w:rsid w:val="595B4866"/>
    <w:rsid w:val="59662BAC"/>
    <w:rsid w:val="596EFAAD"/>
    <w:rsid w:val="597792D9"/>
    <w:rsid w:val="59B07B53"/>
    <w:rsid w:val="59B62191"/>
    <w:rsid w:val="59C74F05"/>
    <w:rsid w:val="59D822D7"/>
    <w:rsid w:val="59DDAE04"/>
    <w:rsid w:val="59EA328F"/>
    <w:rsid w:val="59F0B97F"/>
    <w:rsid w:val="59FC8A48"/>
    <w:rsid w:val="5A018265"/>
    <w:rsid w:val="5A1665C8"/>
    <w:rsid w:val="5A1E0F0E"/>
    <w:rsid w:val="5A285B38"/>
    <w:rsid w:val="5A32873E"/>
    <w:rsid w:val="5A4C7DA5"/>
    <w:rsid w:val="5A58407D"/>
    <w:rsid w:val="5A5A48AE"/>
    <w:rsid w:val="5A5C0EBA"/>
    <w:rsid w:val="5A7260C3"/>
    <w:rsid w:val="5A762E7A"/>
    <w:rsid w:val="5A7F4E6E"/>
    <w:rsid w:val="5A82EB99"/>
    <w:rsid w:val="5A89C0C8"/>
    <w:rsid w:val="5A9768AF"/>
    <w:rsid w:val="5A9D72BA"/>
    <w:rsid w:val="5AA054B2"/>
    <w:rsid w:val="5AA7B3F0"/>
    <w:rsid w:val="5AC124AA"/>
    <w:rsid w:val="5AC1DC89"/>
    <w:rsid w:val="5AD6A632"/>
    <w:rsid w:val="5AFD17EF"/>
    <w:rsid w:val="5B1C2906"/>
    <w:rsid w:val="5B260ECA"/>
    <w:rsid w:val="5B2C2853"/>
    <w:rsid w:val="5B2CBC6B"/>
    <w:rsid w:val="5B43CFBE"/>
    <w:rsid w:val="5B447F90"/>
    <w:rsid w:val="5B666DD2"/>
    <w:rsid w:val="5B7624C2"/>
    <w:rsid w:val="5B84D65E"/>
    <w:rsid w:val="5B8BA31D"/>
    <w:rsid w:val="5BB45C7C"/>
    <w:rsid w:val="5BC5FA05"/>
    <w:rsid w:val="5BD57A3D"/>
    <w:rsid w:val="5BD77A34"/>
    <w:rsid w:val="5BE0BC4E"/>
    <w:rsid w:val="5BED6499"/>
    <w:rsid w:val="5C110FB2"/>
    <w:rsid w:val="5C185EE9"/>
    <w:rsid w:val="5C326164"/>
    <w:rsid w:val="5C3469F1"/>
    <w:rsid w:val="5C35A647"/>
    <w:rsid w:val="5C36A3B5"/>
    <w:rsid w:val="5C3A3AC1"/>
    <w:rsid w:val="5C3F243A"/>
    <w:rsid w:val="5C469E89"/>
    <w:rsid w:val="5C49BA80"/>
    <w:rsid w:val="5C567CB7"/>
    <w:rsid w:val="5C5D0244"/>
    <w:rsid w:val="5C5DBEF8"/>
    <w:rsid w:val="5C7A81DF"/>
    <w:rsid w:val="5C8DD656"/>
    <w:rsid w:val="5C9B20B1"/>
    <w:rsid w:val="5C9B3AF9"/>
    <w:rsid w:val="5CA3A712"/>
    <w:rsid w:val="5CBF9776"/>
    <w:rsid w:val="5CC4F705"/>
    <w:rsid w:val="5CC5A60B"/>
    <w:rsid w:val="5CC9343E"/>
    <w:rsid w:val="5CC9E37F"/>
    <w:rsid w:val="5CCCDED4"/>
    <w:rsid w:val="5CFC77FB"/>
    <w:rsid w:val="5D14530A"/>
    <w:rsid w:val="5D1D83AE"/>
    <w:rsid w:val="5D2CA446"/>
    <w:rsid w:val="5D2F8F49"/>
    <w:rsid w:val="5D30FD05"/>
    <w:rsid w:val="5D38DF54"/>
    <w:rsid w:val="5D42463A"/>
    <w:rsid w:val="5D460473"/>
    <w:rsid w:val="5D4B820B"/>
    <w:rsid w:val="5D816A95"/>
    <w:rsid w:val="5D848BA4"/>
    <w:rsid w:val="5D8E9031"/>
    <w:rsid w:val="5DA30328"/>
    <w:rsid w:val="5DBB617F"/>
    <w:rsid w:val="5DBD858D"/>
    <w:rsid w:val="5DC1AFF4"/>
    <w:rsid w:val="5DC37CD7"/>
    <w:rsid w:val="5DC3C2D6"/>
    <w:rsid w:val="5DCC8ABD"/>
    <w:rsid w:val="5DE25244"/>
    <w:rsid w:val="5DEC433F"/>
    <w:rsid w:val="5DEF056A"/>
    <w:rsid w:val="5E12C66B"/>
    <w:rsid w:val="5E2B152B"/>
    <w:rsid w:val="5E35264A"/>
    <w:rsid w:val="5E3F9EB1"/>
    <w:rsid w:val="5E42000F"/>
    <w:rsid w:val="5E5158D3"/>
    <w:rsid w:val="5E547DFF"/>
    <w:rsid w:val="5E67B3B5"/>
    <w:rsid w:val="5E6836C1"/>
    <w:rsid w:val="5E6D5CDE"/>
    <w:rsid w:val="5E74986E"/>
    <w:rsid w:val="5E8151CC"/>
    <w:rsid w:val="5E8BBB22"/>
    <w:rsid w:val="5EAC6823"/>
    <w:rsid w:val="5EACF4C0"/>
    <w:rsid w:val="5EB5141C"/>
    <w:rsid w:val="5ED02A49"/>
    <w:rsid w:val="5EDD2408"/>
    <w:rsid w:val="5EE0B11B"/>
    <w:rsid w:val="5EF0C3D9"/>
    <w:rsid w:val="5EF237A1"/>
    <w:rsid w:val="5EF512DA"/>
    <w:rsid w:val="5EF5578A"/>
    <w:rsid w:val="5F0A09FC"/>
    <w:rsid w:val="5F0D8FF5"/>
    <w:rsid w:val="5F1B68BD"/>
    <w:rsid w:val="5F1F49FE"/>
    <w:rsid w:val="5F265B2D"/>
    <w:rsid w:val="5F2C168A"/>
    <w:rsid w:val="5F354A8E"/>
    <w:rsid w:val="5F37E73A"/>
    <w:rsid w:val="5F3C36DD"/>
    <w:rsid w:val="5F522EB5"/>
    <w:rsid w:val="5F5D8713"/>
    <w:rsid w:val="5F684C50"/>
    <w:rsid w:val="5F6B4BE4"/>
    <w:rsid w:val="5F6BCA90"/>
    <w:rsid w:val="5F6E2199"/>
    <w:rsid w:val="5F70B102"/>
    <w:rsid w:val="5F8D53CF"/>
    <w:rsid w:val="5F9EFBE3"/>
    <w:rsid w:val="5FBDEEF8"/>
    <w:rsid w:val="5FBEA6D0"/>
    <w:rsid w:val="5FDD6B98"/>
    <w:rsid w:val="5FDEF687"/>
    <w:rsid w:val="5FE11285"/>
    <w:rsid w:val="5FF278D0"/>
    <w:rsid w:val="5FFEF20E"/>
    <w:rsid w:val="6009A25B"/>
    <w:rsid w:val="6009D84E"/>
    <w:rsid w:val="60235ABA"/>
    <w:rsid w:val="6031E6F0"/>
    <w:rsid w:val="6047A207"/>
    <w:rsid w:val="605236D1"/>
    <w:rsid w:val="606CCC4B"/>
    <w:rsid w:val="60760AE7"/>
    <w:rsid w:val="60813583"/>
    <w:rsid w:val="6090F51A"/>
    <w:rsid w:val="609CEADC"/>
    <w:rsid w:val="60A2D650"/>
    <w:rsid w:val="60B95156"/>
    <w:rsid w:val="60C94A6B"/>
    <w:rsid w:val="60D56378"/>
    <w:rsid w:val="60DD68CF"/>
    <w:rsid w:val="60DEE13B"/>
    <w:rsid w:val="60E2086A"/>
    <w:rsid w:val="60EBC4BC"/>
    <w:rsid w:val="60F0448F"/>
    <w:rsid w:val="610A1938"/>
    <w:rsid w:val="6119DFD8"/>
    <w:rsid w:val="611CE643"/>
    <w:rsid w:val="611DF227"/>
    <w:rsid w:val="61237A42"/>
    <w:rsid w:val="612C499A"/>
    <w:rsid w:val="6136F8B1"/>
    <w:rsid w:val="6139E018"/>
    <w:rsid w:val="6140ABA4"/>
    <w:rsid w:val="61525874"/>
    <w:rsid w:val="616D140C"/>
    <w:rsid w:val="61726C81"/>
    <w:rsid w:val="617E6BDA"/>
    <w:rsid w:val="61829987"/>
    <w:rsid w:val="61838ADC"/>
    <w:rsid w:val="618EBDCB"/>
    <w:rsid w:val="619F4523"/>
    <w:rsid w:val="61A8163F"/>
    <w:rsid w:val="61CB8350"/>
    <w:rsid w:val="61E099EE"/>
    <w:rsid w:val="61EE5A26"/>
    <w:rsid w:val="61FAE1AF"/>
    <w:rsid w:val="620FB0D8"/>
    <w:rsid w:val="621BEF4B"/>
    <w:rsid w:val="62253735"/>
    <w:rsid w:val="6239B33F"/>
    <w:rsid w:val="623BD979"/>
    <w:rsid w:val="623DBE46"/>
    <w:rsid w:val="6242E287"/>
    <w:rsid w:val="6251E33E"/>
    <w:rsid w:val="62576A0B"/>
    <w:rsid w:val="62661014"/>
    <w:rsid w:val="6269AC38"/>
    <w:rsid w:val="626BDF81"/>
    <w:rsid w:val="62701EF4"/>
    <w:rsid w:val="62758799"/>
    <w:rsid w:val="627E618E"/>
    <w:rsid w:val="627F14F4"/>
    <w:rsid w:val="62817DC8"/>
    <w:rsid w:val="62907EC2"/>
    <w:rsid w:val="6292F449"/>
    <w:rsid w:val="62ACE3C0"/>
    <w:rsid w:val="62AE18BE"/>
    <w:rsid w:val="62C1DD13"/>
    <w:rsid w:val="62CD069B"/>
    <w:rsid w:val="62CD259F"/>
    <w:rsid w:val="62D4326E"/>
    <w:rsid w:val="62DABA16"/>
    <w:rsid w:val="62EA9AE5"/>
    <w:rsid w:val="62FA89E3"/>
    <w:rsid w:val="63045A1B"/>
    <w:rsid w:val="6329E089"/>
    <w:rsid w:val="633023F1"/>
    <w:rsid w:val="63337DAD"/>
    <w:rsid w:val="633E9CE0"/>
    <w:rsid w:val="6348ED83"/>
    <w:rsid w:val="634A0AA8"/>
    <w:rsid w:val="634AB18D"/>
    <w:rsid w:val="6351C35B"/>
    <w:rsid w:val="635242A6"/>
    <w:rsid w:val="63763C7E"/>
    <w:rsid w:val="6397C35F"/>
    <w:rsid w:val="6398615D"/>
    <w:rsid w:val="63A056B6"/>
    <w:rsid w:val="63C34117"/>
    <w:rsid w:val="63D19B02"/>
    <w:rsid w:val="63DAC670"/>
    <w:rsid w:val="63DE214C"/>
    <w:rsid w:val="63E0D0A5"/>
    <w:rsid w:val="63EB99FF"/>
    <w:rsid w:val="63F2658B"/>
    <w:rsid w:val="63F7BDE7"/>
    <w:rsid w:val="6411462F"/>
    <w:rsid w:val="642248B5"/>
    <w:rsid w:val="642CCC5E"/>
    <w:rsid w:val="6435FAFC"/>
    <w:rsid w:val="6448EAE5"/>
    <w:rsid w:val="6450AC95"/>
    <w:rsid w:val="64691FB5"/>
    <w:rsid w:val="6475C963"/>
    <w:rsid w:val="64811F9D"/>
    <w:rsid w:val="6494021B"/>
    <w:rsid w:val="6495CC01"/>
    <w:rsid w:val="64BA9AD3"/>
    <w:rsid w:val="64BD2653"/>
    <w:rsid w:val="64C861A6"/>
    <w:rsid w:val="64E07935"/>
    <w:rsid w:val="64E39CE5"/>
    <w:rsid w:val="64EAEFFE"/>
    <w:rsid w:val="64F04ECD"/>
    <w:rsid w:val="64F46E59"/>
    <w:rsid w:val="65178F8F"/>
    <w:rsid w:val="6529E2E8"/>
    <w:rsid w:val="652C27E3"/>
    <w:rsid w:val="652DF331"/>
    <w:rsid w:val="653530B6"/>
    <w:rsid w:val="65447B5F"/>
    <w:rsid w:val="654B8C8E"/>
    <w:rsid w:val="654BA775"/>
    <w:rsid w:val="65581618"/>
    <w:rsid w:val="655990E3"/>
    <w:rsid w:val="65712807"/>
    <w:rsid w:val="6571AAA6"/>
    <w:rsid w:val="6579DFA4"/>
    <w:rsid w:val="65ADA370"/>
    <w:rsid w:val="65AEFFD6"/>
    <w:rsid w:val="65B52BDF"/>
    <w:rsid w:val="65BD728D"/>
    <w:rsid w:val="65BE9349"/>
    <w:rsid w:val="65C2FA7A"/>
    <w:rsid w:val="65CAA41C"/>
    <w:rsid w:val="65D2E8F7"/>
    <w:rsid w:val="65E3514B"/>
    <w:rsid w:val="65E548EA"/>
    <w:rsid w:val="65EC28E2"/>
    <w:rsid w:val="65EF1049"/>
    <w:rsid w:val="65FAD9DF"/>
    <w:rsid w:val="6601473F"/>
    <w:rsid w:val="660B0C83"/>
    <w:rsid w:val="661408FA"/>
    <w:rsid w:val="6614937C"/>
    <w:rsid w:val="661ED413"/>
    <w:rsid w:val="662FC2CC"/>
    <w:rsid w:val="6632A199"/>
    <w:rsid w:val="6633F0B1"/>
    <w:rsid w:val="66391333"/>
    <w:rsid w:val="6644020C"/>
    <w:rsid w:val="665535C9"/>
    <w:rsid w:val="665D0F82"/>
    <w:rsid w:val="665F642D"/>
    <w:rsid w:val="6693B920"/>
    <w:rsid w:val="6697946C"/>
    <w:rsid w:val="66B0C761"/>
    <w:rsid w:val="66B1F195"/>
    <w:rsid w:val="66B308C5"/>
    <w:rsid w:val="66B909DE"/>
    <w:rsid w:val="66BA98FC"/>
    <w:rsid w:val="66C5EC39"/>
    <w:rsid w:val="66D4B5BF"/>
    <w:rsid w:val="66D98139"/>
    <w:rsid w:val="66E5FE87"/>
    <w:rsid w:val="66F3FC61"/>
    <w:rsid w:val="66F8BD88"/>
    <w:rsid w:val="66F97365"/>
    <w:rsid w:val="6704D235"/>
    <w:rsid w:val="67334B64"/>
    <w:rsid w:val="673FCBD2"/>
    <w:rsid w:val="6743C785"/>
    <w:rsid w:val="67492AF2"/>
    <w:rsid w:val="6757CB1B"/>
    <w:rsid w:val="6761C450"/>
    <w:rsid w:val="6772B54E"/>
    <w:rsid w:val="6777C5C2"/>
    <w:rsid w:val="678BDCC9"/>
    <w:rsid w:val="67914BAC"/>
    <w:rsid w:val="679CEE04"/>
    <w:rsid w:val="67AB0AE2"/>
    <w:rsid w:val="67AEAA6B"/>
    <w:rsid w:val="67B5E592"/>
    <w:rsid w:val="67DE0BA9"/>
    <w:rsid w:val="67E2D87C"/>
    <w:rsid w:val="67EB861B"/>
    <w:rsid w:val="67EC494A"/>
    <w:rsid w:val="67EFFB3D"/>
    <w:rsid w:val="680B197A"/>
    <w:rsid w:val="680B7D82"/>
    <w:rsid w:val="680F6620"/>
    <w:rsid w:val="6819D868"/>
    <w:rsid w:val="6820D5CA"/>
    <w:rsid w:val="6821FB42"/>
    <w:rsid w:val="68251C51"/>
    <w:rsid w:val="68440A8A"/>
    <w:rsid w:val="68484F1F"/>
    <w:rsid w:val="684E596E"/>
    <w:rsid w:val="6874D68C"/>
    <w:rsid w:val="687EEDA0"/>
    <w:rsid w:val="68836B58"/>
    <w:rsid w:val="68914198"/>
    <w:rsid w:val="6893E0A2"/>
    <w:rsid w:val="6899A2D6"/>
    <w:rsid w:val="68A4940D"/>
    <w:rsid w:val="68AE4CCD"/>
    <w:rsid w:val="68B316F5"/>
    <w:rsid w:val="68BC08D4"/>
    <w:rsid w:val="68C1642D"/>
    <w:rsid w:val="68D7C762"/>
    <w:rsid w:val="68E69C7B"/>
    <w:rsid w:val="690B99A5"/>
    <w:rsid w:val="691BCF84"/>
    <w:rsid w:val="69249E85"/>
    <w:rsid w:val="692E5298"/>
    <w:rsid w:val="69378C91"/>
    <w:rsid w:val="69389D03"/>
    <w:rsid w:val="694CE97C"/>
    <w:rsid w:val="6966A951"/>
    <w:rsid w:val="696C151E"/>
    <w:rsid w:val="697A52BF"/>
    <w:rsid w:val="697AD8E1"/>
    <w:rsid w:val="69881E67"/>
    <w:rsid w:val="69C532C4"/>
    <w:rsid w:val="69C57747"/>
    <w:rsid w:val="69CF8E9E"/>
    <w:rsid w:val="69D24D4B"/>
    <w:rsid w:val="69D290EC"/>
    <w:rsid w:val="6A3283BA"/>
    <w:rsid w:val="6A4BC540"/>
    <w:rsid w:val="6A860174"/>
    <w:rsid w:val="6A8B76E8"/>
    <w:rsid w:val="6A91B9B1"/>
    <w:rsid w:val="6ACCBE85"/>
    <w:rsid w:val="6ACE2622"/>
    <w:rsid w:val="6ADBC9ED"/>
    <w:rsid w:val="6AE3CD42"/>
    <w:rsid w:val="6AE79680"/>
    <w:rsid w:val="6AE7B9A1"/>
    <w:rsid w:val="6AF24DCC"/>
    <w:rsid w:val="6AF7E06F"/>
    <w:rsid w:val="6AFC7A2E"/>
    <w:rsid w:val="6B0F7D13"/>
    <w:rsid w:val="6B528916"/>
    <w:rsid w:val="6B622D9C"/>
    <w:rsid w:val="6B62834B"/>
    <w:rsid w:val="6B66D331"/>
    <w:rsid w:val="6B777CC8"/>
    <w:rsid w:val="6B7E76AC"/>
    <w:rsid w:val="6B93B1AF"/>
    <w:rsid w:val="6B947B59"/>
    <w:rsid w:val="6B9D201F"/>
    <w:rsid w:val="6BA562DF"/>
    <w:rsid w:val="6BA6EAFC"/>
    <w:rsid w:val="6BAF52F8"/>
    <w:rsid w:val="6BF162DC"/>
    <w:rsid w:val="6BF65231"/>
    <w:rsid w:val="6C006FEA"/>
    <w:rsid w:val="6C02485D"/>
    <w:rsid w:val="6C2292FF"/>
    <w:rsid w:val="6C37BC50"/>
    <w:rsid w:val="6C451AE5"/>
    <w:rsid w:val="6C50C38E"/>
    <w:rsid w:val="6C5E1464"/>
    <w:rsid w:val="6C6E6270"/>
    <w:rsid w:val="6C6F6DA0"/>
    <w:rsid w:val="6C7374E6"/>
    <w:rsid w:val="6C85B098"/>
    <w:rsid w:val="6C8F1212"/>
    <w:rsid w:val="6C9D6621"/>
    <w:rsid w:val="6CAB7A50"/>
    <w:rsid w:val="6CBCD5ED"/>
    <w:rsid w:val="6CBDDE36"/>
    <w:rsid w:val="6CD628D9"/>
    <w:rsid w:val="6CE20B97"/>
    <w:rsid w:val="6CEA91F8"/>
    <w:rsid w:val="6CF44908"/>
    <w:rsid w:val="6CFB1FCB"/>
    <w:rsid w:val="6D05F419"/>
    <w:rsid w:val="6D079F81"/>
    <w:rsid w:val="6D17A12C"/>
    <w:rsid w:val="6D3D2A54"/>
    <w:rsid w:val="6D440E0D"/>
    <w:rsid w:val="6D4800E7"/>
    <w:rsid w:val="6D4A85C2"/>
    <w:rsid w:val="6D68B962"/>
    <w:rsid w:val="6D76E0D8"/>
    <w:rsid w:val="6D771A24"/>
    <w:rsid w:val="6D81C519"/>
    <w:rsid w:val="6D89B8BE"/>
    <w:rsid w:val="6D9457BE"/>
    <w:rsid w:val="6D98120A"/>
    <w:rsid w:val="6D99641B"/>
    <w:rsid w:val="6DA85BB6"/>
    <w:rsid w:val="6DAE7165"/>
    <w:rsid w:val="6DB0B4A1"/>
    <w:rsid w:val="6DB3B90A"/>
    <w:rsid w:val="6DB66EC4"/>
    <w:rsid w:val="6DB67FAE"/>
    <w:rsid w:val="6DBA7D7C"/>
    <w:rsid w:val="6DBA8F2E"/>
    <w:rsid w:val="6DBFC469"/>
    <w:rsid w:val="6DC7528A"/>
    <w:rsid w:val="6DEBEB64"/>
    <w:rsid w:val="6DF346F2"/>
    <w:rsid w:val="6DFAF4B1"/>
    <w:rsid w:val="6E14365B"/>
    <w:rsid w:val="6E1DF8FE"/>
    <w:rsid w:val="6E2AF223"/>
    <w:rsid w:val="6E2EC5F9"/>
    <w:rsid w:val="6E371A84"/>
    <w:rsid w:val="6E3BEF64"/>
    <w:rsid w:val="6E47B927"/>
    <w:rsid w:val="6E4EB0AD"/>
    <w:rsid w:val="6E5151D2"/>
    <w:rsid w:val="6E6303FD"/>
    <w:rsid w:val="6E7168DC"/>
    <w:rsid w:val="6E7977B2"/>
    <w:rsid w:val="6E839FD2"/>
    <w:rsid w:val="6E891BEE"/>
    <w:rsid w:val="6E9F8E34"/>
    <w:rsid w:val="6EBD4DD9"/>
    <w:rsid w:val="6EC8F32E"/>
    <w:rsid w:val="6ED50FFC"/>
    <w:rsid w:val="6EE9BF76"/>
    <w:rsid w:val="6F05B51C"/>
    <w:rsid w:val="6F1FFFB1"/>
    <w:rsid w:val="6F2D03CA"/>
    <w:rsid w:val="6F3A56A2"/>
    <w:rsid w:val="6F3D8CD5"/>
    <w:rsid w:val="6F4CB9EE"/>
    <w:rsid w:val="6F8AFD7E"/>
    <w:rsid w:val="6F8ED9EA"/>
    <w:rsid w:val="6FA59057"/>
    <w:rsid w:val="6FA87440"/>
    <w:rsid w:val="6FADA779"/>
    <w:rsid w:val="6FAFE180"/>
    <w:rsid w:val="6FB1BC62"/>
    <w:rsid w:val="6FB77338"/>
    <w:rsid w:val="6FB869FC"/>
    <w:rsid w:val="6FC57810"/>
    <w:rsid w:val="6FE1A4BB"/>
    <w:rsid w:val="6FF4D4AE"/>
    <w:rsid w:val="6FFFBA52"/>
    <w:rsid w:val="7002327A"/>
    <w:rsid w:val="700A608B"/>
    <w:rsid w:val="7011481E"/>
    <w:rsid w:val="70150F9D"/>
    <w:rsid w:val="7015B6C5"/>
    <w:rsid w:val="701932EA"/>
    <w:rsid w:val="701D8D25"/>
    <w:rsid w:val="70277388"/>
    <w:rsid w:val="70483020"/>
    <w:rsid w:val="7053AA9B"/>
    <w:rsid w:val="705FB2D8"/>
    <w:rsid w:val="7069309C"/>
    <w:rsid w:val="7074742E"/>
    <w:rsid w:val="7077618A"/>
    <w:rsid w:val="7087CA64"/>
    <w:rsid w:val="70A74054"/>
    <w:rsid w:val="70C23D72"/>
    <w:rsid w:val="70CBF73E"/>
    <w:rsid w:val="70D3324A"/>
    <w:rsid w:val="70DDC959"/>
    <w:rsid w:val="70E5ACE1"/>
    <w:rsid w:val="70EB2B18"/>
    <w:rsid w:val="70F416BF"/>
    <w:rsid w:val="710F7D59"/>
    <w:rsid w:val="71177736"/>
    <w:rsid w:val="71218C72"/>
    <w:rsid w:val="713A77EA"/>
    <w:rsid w:val="7153B9AF"/>
    <w:rsid w:val="715E3F25"/>
    <w:rsid w:val="716ACA2B"/>
    <w:rsid w:val="717A5508"/>
    <w:rsid w:val="718E4E49"/>
    <w:rsid w:val="718FEBF3"/>
    <w:rsid w:val="71977F50"/>
    <w:rsid w:val="71AEB330"/>
    <w:rsid w:val="71B1B066"/>
    <w:rsid w:val="71B2184D"/>
    <w:rsid w:val="71BF0BED"/>
    <w:rsid w:val="71C438EE"/>
    <w:rsid w:val="71DE48FE"/>
    <w:rsid w:val="71EC6580"/>
    <w:rsid w:val="71EFC3DF"/>
    <w:rsid w:val="71F39652"/>
    <w:rsid w:val="71F498EC"/>
    <w:rsid w:val="71F875F7"/>
    <w:rsid w:val="71FD4743"/>
    <w:rsid w:val="72034886"/>
    <w:rsid w:val="721BFC8C"/>
    <w:rsid w:val="722021F7"/>
    <w:rsid w:val="72247E8D"/>
    <w:rsid w:val="723DB328"/>
    <w:rsid w:val="72405B84"/>
    <w:rsid w:val="7240DF2B"/>
    <w:rsid w:val="72414C4F"/>
    <w:rsid w:val="724851AD"/>
    <w:rsid w:val="7253E88B"/>
    <w:rsid w:val="72569960"/>
    <w:rsid w:val="726539E9"/>
    <w:rsid w:val="726B023C"/>
    <w:rsid w:val="728CD838"/>
    <w:rsid w:val="7296B00B"/>
    <w:rsid w:val="72B07EF1"/>
    <w:rsid w:val="72BBCB9A"/>
    <w:rsid w:val="72C00512"/>
    <w:rsid w:val="72D41EBA"/>
    <w:rsid w:val="72F84342"/>
    <w:rsid w:val="7303F90B"/>
    <w:rsid w:val="73220E03"/>
    <w:rsid w:val="73241393"/>
    <w:rsid w:val="73344714"/>
    <w:rsid w:val="7348C1A2"/>
    <w:rsid w:val="7349FE27"/>
    <w:rsid w:val="73572F71"/>
    <w:rsid w:val="736F1F92"/>
    <w:rsid w:val="737CD56B"/>
    <w:rsid w:val="737DF967"/>
    <w:rsid w:val="7385AB43"/>
    <w:rsid w:val="739FECDC"/>
    <w:rsid w:val="73D03599"/>
    <w:rsid w:val="73D7773B"/>
    <w:rsid w:val="73DF7832"/>
    <w:rsid w:val="73FCABD9"/>
    <w:rsid w:val="73FE5515"/>
    <w:rsid w:val="740A8193"/>
    <w:rsid w:val="74131864"/>
    <w:rsid w:val="741563A3"/>
    <w:rsid w:val="741D4986"/>
    <w:rsid w:val="741E485D"/>
    <w:rsid w:val="741F6584"/>
    <w:rsid w:val="742E9033"/>
    <w:rsid w:val="7438BB9A"/>
    <w:rsid w:val="743DD1EA"/>
    <w:rsid w:val="74449080"/>
    <w:rsid w:val="744681E7"/>
    <w:rsid w:val="744E01F5"/>
    <w:rsid w:val="745A72BC"/>
    <w:rsid w:val="74650977"/>
    <w:rsid w:val="746699CC"/>
    <w:rsid w:val="74694D87"/>
    <w:rsid w:val="74711E67"/>
    <w:rsid w:val="747959CA"/>
    <w:rsid w:val="74A69098"/>
    <w:rsid w:val="74B73199"/>
    <w:rsid w:val="74B76D43"/>
    <w:rsid w:val="74B9E92C"/>
    <w:rsid w:val="74BBD259"/>
    <w:rsid w:val="74D48E99"/>
    <w:rsid w:val="74DE3B11"/>
    <w:rsid w:val="74E2DBEA"/>
    <w:rsid w:val="74E89B08"/>
    <w:rsid w:val="74EF4E67"/>
    <w:rsid w:val="74F89CB3"/>
    <w:rsid w:val="74FBA2C2"/>
    <w:rsid w:val="7509918B"/>
    <w:rsid w:val="752354DE"/>
    <w:rsid w:val="753B5C37"/>
    <w:rsid w:val="75514E7F"/>
    <w:rsid w:val="7552731A"/>
    <w:rsid w:val="75709DE1"/>
    <w:rsid w:val="75863E43"/>
    <w:rsid w:val="7598196B"/>
    <w:rsid w:val="75A8BE89"/>
    <w:rsid w:val="75B8579A"/>
    <w:rsid w:val="75C85566"/>
    <w:rsid w:val="75CA8701"/>
    <w:rsid w:val="75DBE16A"/>
    <w:rsid w:val="75E0ED65"/>
    <w:rsid w:val="75E2389F"/>
    <w:rsid w:val="75F37079"/>
    <w:rsid w:val="75FA1523"/>
    <w:rsid w:val="75FD2CE4"/>
    <w:rsid w:val="761A05F6"/>
    <w:rsid w:val="762E2CAD"/>
    <w:rsid w:val="76328787"/>
    <w:rsid w:val="7639D7DE"/>
    <w:rsid w:val="763AD36D"/>
    <w:rsid w:val="763D222D"/>
    <w:rsid w:val="763D71A4"/>
    <w:rsid w:val="7649A23F"/>
    <w:rsid w:val="76640682"/>
    <w:rsid w:val="767C9509"/>
    <w:rsid w:val="7685B4A1"/>
    <w:rsid w:val="76A5408A"/>
    <w:rsid w:val="76A76B99"/>
    <w:rsid w:val="76A90CC5"/>
    <w:rsid w:val="76B106FE"/>
    <w:rsid w:val="76B2A153"/>
    <w:rsid w:val="76B52CA9"/>
    <w:rsid w:val="76C35EFA"/>
    <w:rsid w:val="76CCC6EF"/>
    <w:rsid w:val="76D18A8D"/>
    <w:rsid w:val="76DF4F5E"/>
    <w:rsid w:val="76E5B1E3"/>
    <w:rsid w:val="76E68CE3"/>
    <w:rsid w:val="76E8D18D"/>
    <w:rsid w:val="76EE358A"/>
    <w:rsid w:val="76F66036"/>
    <w:rsid w:val="76F75C98"/>
    <w:rsid w:val="76FA8585"/>
    <w:rsid w:val="76FC332C"/>
    <w:rsid w:val="77038B74"/>
    <w:rsid w:val="7704AD6E"/>
    <w:rsid w:val="7704DFA0"/>
    <w:rsid w:val="770C1C86"/>
    <w:rsid w:val="7715082D"/>
    <w:rsid w:val="772B34B7"/>
    <w:rsid w:val="7732BEF9"/>
    <w:rsid w:val="7740705B"/>
    <w:rsid w:val="774C45C5"/>
    <w:rsid w:val="775290E1"/>
    <w:rsid w:val="77540613"/>
    <w:rsid w:val="7769E421"/>
    <w:rsid w:val="7781556A"/>
    <w:rsid w:val="778C0AF7"/>
    <w:rsid w:val="779E3371"/>
    <w:rsid w:val="77B933D4"/>
    <w:rsid w:val="77C677B4"/>
    <w:rsid w:val="77C76681"/>
    <w:rsid w:val="77CA6CEC"/>
    <w:rsid w:val="77D2B8C8"/>
    <w:rsid w:val="78103241"/>
    <w:rsid w:val="781081E2"/>
    <w:rsid w:val="781AC2EE"/>
    <w:rsid w:val="7825BCFE"/>
    <w:rsid w:val="78417214"/>
    <w:rsid w:val="7845115A"/>
    <w:rsid w:val="784B19D0"/>
    <w:rsid w:val="785627AD"/>
    <w:rsid w:val="7867C4CD"/>
    <w:rsid w:val="788811CA"/>
    <w:rsid w:val="7888E707"/>
    <w:rsid w:val="7897B966"/>
    <w:rsid w:val="789B9D2F"/>
    <w:rsid w:val="78A1728B"/>
    <w:rsid w:val="78B5512E"/>
    <w:rsid w:val="78CE4F93"/>
    <w:rsid w:val="78DC7967"/>
    <w:rsid w:val="78E4DA49"/>
    <w:rsid w:val="78F8C6D7"/>
    <w:rsid w:val="78FB9CCF"/>
    <w:rsid w:val="79040B03"/>
    <w:rsid w:val="7905C11C"/>
    <w:rsid w:val="79095F85"/>
    <w:rsid w:val="790A1796"/>
    <w:rsid w:val="79303A7B"/>
    <w:rsid w:val="79306C51"/>
    <w:rsid w:val="79400AB8"/>
    <w:rsid w:val="795A15D6"/>
    <w:rsid w:val="79682D51"/>
    <w:rsid w:val="796C080C"/>
    <w:rsid w:val="796FB2D7"/>
    <w:rsid w:val="798A3162"/>
    <w:rsid w:val="799B6360"/>
    <w:rsid w:val="79A7AA82"/>
    <w:rsid w:val="79A939A0"/>
    <w:rsid w:val="79D21B73"/>
    <w:rsid w:val="79E4B011"/>
    <w:rsid w:val="79E62ADC"/>
    <w:rsid w:val="79F13B17"/>
    <w:rsid w:val="79FCD496"/>
    <w:rsid w:val="79FD3DF9"/>
    <w:rsid w:val="7A239BE9"/>
    <w:rsid w:val="7A2456DE"/>
    <w:rsid w:val="7A377626"/>
    <w:rsid w:val="7A38BAA2"/>
    <w:rsid w:val="7A3A8E43"/>
    <w:rsid w:val="7A3C56C6"/>
    <w:rsid w:val="7A4091A1"/>
    <w:rsid w:val="7A4312E5"/>
    <w:rsid w:val="7A4EC966"/>
    <w:rsid w:val="7A5861B5"/>
    <w:rsid w:val="7A596D41"/>
    <w:rsid w:val="7A6516B3"/>
    <w:rsid w:val="7A676526"/>
    <w:rsid w:val="7A6A0A68"/>
    <w:rsid w:val="7A789225"/>
    <w:rsid w:val="7A863835"/>
    <w:rsid w:val="7A92D966"/>
    <w:rsid w:val="7AAE59EC"/>
    <w:rsid w:val="7AB8BD23"/>
    <w:rsid w:val="7AD3067F"/>
    <w:rsid w:val="7ADB5192"/>
    <w:rsid w:val="7ADE98E4"/>
    <w:rsid w:val="7B1A2BFB"/>
    <w:rsid w:val="7B25492C"/>
    <w:rsid w:val="7B375067"/>
    <w:rsid w:val="7B582747"/>
    <w:rsid w:val="7B7EF154"/>
    <w:rsid w:val="7B86D9C2"/>
    <w:rsid w:val="7B98D76C"/>
    <w:rsid w:val="7BA08E04"/>
    <w:rsid w:val="7BA9A8E0"/>
    <w:rsid w:val="7BB8222B"/>
    <w:rsid w:val="7BBD7885"/>
    <w:rsid w:val="7BC8120B"/>
    <w:rsid w:val="7BE1E297"/>
    <w:rsid w:val="7BE7A50E"/>
    <w:rsid w:val="7BE8124B"/>
    <w:rsid w:val="7BE8F263"/>
    <w:rsid w:val="7BE9E5A9"/>
    <w:rsid w:val="7BEC7BDA"/>
    <w:rsid w:val="7BF12C07"/>
    <w:rsid w:val="7BFBC90B"/>
    <w:rsid w:val="7BFE2D0A"/>
    <w:rsid w:val="7C049C85"/>
    <w:rsid w:val="7C1B0678"/>
    <w:rsid w:val="7C27A12E"/>
    <w:rsid w:val="7C39B546"/>
    <w:rsid w:val="7C44CE17"/>
    <w:rsid w:val="7C529D3D"/>
    <w:rsid w:val="7C5ACBED"/>
    <w:rsid w:val="7C610001"/>
    <w:rsid w:val="7C634558"/>
    <w:rsid w:val="7C637A87"/>
    <w:rsid w:val="7C79DBA1"/>
    <w:rsid w:val="7C7EEBB9"/>
    <w:rsid w:val="7CAB04AA"/>
    <w:rsid w:val="7CB0D675"/>
    <w:rsid w:val="7CC3E44E"/>
    <w:rsid w:val="7CC786AA"/>
    <w:rsid w:val="7CCFBDF0"/>
    <w:rsid w:val="7CD1D734"/>
    <w:rsid w:val="7CE51853"/>
    <w:rsid w:val="7CF5ECEE"/>
    <w:rsid w:val="7D18AED3"/>
    <w:rsid w:val="7D1AD5C5"/>
    <w:rsid w:val="7D22B8D8"/>
    <w:rsid w:val="7D25B24D"/>
    <w:rsid w:val="7D32C503"/>
    <w:rsid w:val="7D371462"/>
    <w:rsid w:val="7D535AFB"/>
    <w:rsid w:val="7D5D74E7"/>
    <w:rsid w:val="7D677776"/>
    <w:rsid w:val="7D752A95"/>
    <w:rsid w:val="7D7F6BCB"/>
    <w:rsid w:val="7D86F0C7"/>
    <w:rsid w:val="7D8A653C"/>
    <w:rsid w:val="7D9BDA84"/>
    <w:rsid w:val="7DB75C43"/>
    <w:rsid w:val="7DB81FB5"/>
    <w:rsid w:val="7DC0D6E5"/>
    <w:rsid w:val="7DC56C55"/>
    <w:rsid w:val="7DDC4C77"/>
    <w:rsid w:val="7DE4840E"/>
    <w:rsid w:val="7DF41FC6"/>
    <w:rsid w:val="7E03675E"/>
    <w:rsid w:val="7E19FFA9"/>
    <w:rsid w:val="7E21F4CA"/>
    <w:rsid w:val="7E277129"/>
    <w:rsid w:val="7E615A54"/>
    <w:rsid w:val="7E6C5CFA"/>
    <w:rsid w:val="7E6F85E7"/>
    <w:rsid w:val="7E7A57D7"/>
    <w:rsid w:val="7E7FE81C"/>
    <w:rsid w:val="7E83AD3D"/>
    <w:rsid w:val="7E881CA8"/>
    <w:rsid w:val="7E9642FE"/>
    <w:rsid w:val="7EA63877"/>
    <w:rsid w:val="7EAF10AD"/>
    <w:rsid w:val="7EB750CC"/>
    <w:rsid w:val="7EC59746"/>
    <w:rsid w:val="7EC5F154"/>
    <w:rsid w:val="7EE23D87"/>
    <w:rsid w:val="7EE28E61"/>
    <w:rsid w:val="7EED1FAD"/>
    <w:rsid w:val="7EFA0A9E"/>
    <w:rsid w:val="7F2D97C6"/>
    <w:rsid w:val="7F3552FA"/>
    <w:rsid w:val="7F4425B5"/>
    <w:rsid w:val="7F67E2DC"/>
    <w:rsid w:val="7F6941E3"/>
    <w:rsid w:val="7F707AAC"/>
    <w:rsid w:val="7F80CFB9"/>
    <w:rsid w:val="7FA70C1D"/>
    <w:rsid w:val="7FB3C15E"/>
    <w:rsid w:val="7FBA3E2C"/>
    <w:rsid w:val="7FC40F27"/>
    <w:rsid w:val="7FDED557"/>
    <w:rsid w:val="7FE4FD14"/>
    <w:rsid w:val="7FEF8B20"/>
    <w:rsid w:val="7FF8CC1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14:docId w14:val="3D6A08C6"/>
  <w15:chartTrackingRefBased/>
  <w15:docId w15:val="{EFAEC277-FE2E-46D9-B4CF-57607C404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semiHidden="1" w:unhideWhenUsed="1" w:qFormat="1"/>
    <w:lsdException w:name="List Number" w:uiPriority="11"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333D0D"/>
  </w:style>
  <w:style w:type="paragraph" w:styleId="Heading1">
    <w:name w:val="heading 1"/>
    <w:basedOn w:val="Normal"/>
    <w:next w:val="Normal"/>
    <w:link w:val="Heading1Char"/>
    <w:uiPriority w:val="9"/>
    <w:qFormat/>
    <w:rsid w:val="00BE4E68"/>
    <w:pPr>
      <w:keepNext/>
      <w:keepLines/>
      <w:spacing w:before="600" w:after="60"/>
      <w:contextualSpacing/>
      <w:outlineLvl w:val="0"/>
    </w:pPr>
    <w:rPr>
      <w:rFonts w:ascii="Segoe UI Light" w:hAnsi="Segoe UI Light" w:eastAsiaTheme="majorEastAsia" w:cstheme="majorBidi"/>
      <w:b/>
      <w:color w:val="007789" w:themeColor="accent1" w:themeShade="BF"/>
      <w:sz w:val="28"/>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hAnsiTheme="majorHAnsi" w:eastAsiaTheme="majorEastAsia"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hAnsiTheme="majorHAnsi" w:eastAsiaTheme="majorEastAsia"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D75A4D"/>
    <w:pPr>
      <w:keepNext/>
      <w:keepLines/>
      <w:spacing w:before="40" w:after="0"/>
      <w:outlineLvl w:val="3"/>
    </w:pPr>
    <w:rPr>
      <w:rFonts w:asciiTheme="majorHAnsi" w:hAnsiTheme="majorHAnsi" w:eastAsiaTheme="majorEastAsia" w:cstheme="majorBidi"/>
      <w:i/>
      <w:iCs/>
      <w:color w:val="007789" w:themeColor="accent1" w:themeShade="BF"/>
    </w:rPr>
  </w:style>
  <w:style w:type="paragraph" w:styleId="Heading5">
    <w:name w:val="heading 5"/>
    <w:basedOn w:val="Normal"/>
    <w:next w:val="Normal"/>
    <w:link w:val="Heading5Char"/>
    <w:uiPriority w:val="9"/>
    <w:unhideWhenUsed/>
    <w:qFormat/>
    <w:rsid w:val="00D75A4D"/>
    <w:pPr>
      <w:keepNext/>
      <w:keepLines/>
      <w:spacing w:before="40" w:after="0"/>
      <w:outlineLvl w:val="4"/>
    </w:pPr>
    <w:rPr>
      <w:rFonts w:asciiTheme="majorHAnsi" w:hAnsiTheme="majorHAnsi" w:eastAsiaTheme="majorEastAsia" w:cstheme="majorBidi"/>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hAnsiTheme="majorHAnsi" w:eastAsiaTheme="majorEastAsia"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hAnsiTheme="majorHAnsi" w:eastAsiaTheme="majorEastAsia"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hAnsiTheme="majorHAnsi" w:eastAsiaTheme="majorEastAsia"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hAnsiTheme="majorHAnsi" w:eastAsiaTheme="majorEastAsia" w:cstheme="majorBidi"/>
      <w:i/>
      <w:iCs/>
      <w:color w:val="272727" w:themeColor="text1" w:themeTint="D8"/>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BE4E68"/>
    <w:rPr>
      <w:rFonts w:ascii="Segoe UI Light" w:hAnsi="Segoe UI Light" w:eastAsiaTheme="majorEastAsia" w:cstheme="majorBidi"/>
      <w:b/>
      <w:color w:val="007789" w:themeColor="accent1" w:themeShade="BF"/>
      <w:sz w:val="28"/>
    </w:rPr>
  </w:style>
  <w:style w:type="character" w:styleId="Heading2Char" w:customStyle="1">
    <w:name w:val="Heading 2 Char"/>
    <w:basedOn w:val="DefaultParagraphFont"/>
    <w:link w:val="Heading2"/>
    <w:uiPriority w:val="9"/>
    <w:rsid w:val="00333D0D"/>
    <w:rPr>
      <w:rFonts w:asciiTheme="majorHAnsi" w:hAnsiTheme="majorHAnsi" w:eastAsiaTheme="majorEastAsia" w:cstheme="majorBidi"/>
      <w:caps/>
      <w:color w:val="007789" w:themeColor="accent1" w:themeShade="BF"/>
      <w:sz w:val="24"/>
    </w:rPr>
  </w:style>
  <w:style w:type="paragraph" w:styleId="ContactInfo" w:customStyle="1">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hAnsiTheme="majorHAnsi" w:eastAsiaTheme="majorEastAsia" w:cstheme="majorBidi"/>
      <w:color w:val="007789" w:themeColor="accent1" w:themeShade="BF"/>
      <w:kern w:val="28"/>
      <w:sz w:val="60"/>
    </w:rPr>
  </w:style>
  <w:style w:type="character" w:styleId="TitleChar" w:customStyle="1">
    <w:name w:val="Title Char"/>
    <w:basedOn w:val="DefaultParagraphFont"/>
    <w:link w:val="Title"/>
    <w:uiPriority w:val="2"/>
    <w:rsid w:val="00333D0D"/>
    <w:rPr>
      <w:rFonts w:asciiTheme="majorHAnsi" w:hAnsiTheme="majorHAnsi" w:eastAsiaTheme="majorEastAsia"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hAnsiTheme="majorHAnsi" w:eastAsiaTheme="majorEastAsia" w:cstheme="majorBidi"/>
      <w:caps/>
      <w:sz w:val="26"/>
    </w:rPr>
  </w:style>
  <w:style w:type="character" w:styleId="SubtitleChar" w:customStyle="1">
    <w:name w:val="Subtitle Char"/>
    <w:basedOn w:val="DefaultParagraphFont"/>
    <w:link w:val="Subtitle"/>
    <w:uiPriority w:val="3"/>
    <w:rsid w:val="00333D0D"/>
    <w:rPr>
      <w:rFonts w:asciiTheme="majorHAnsi" w:hAnsiTheme="majorHAnsi" w:eastAsiaTheme="majorEastAsia"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styleId="FooterChar" w:customStyle="1">
    <w:name w:val="Footer Char"/>
    <w:basedOn w:val="DefaultParagraphFont"/>
    <w:link w:val="Footer"/>
    <w:uiPriority w:val="99"/>
    <w:rsid w:val="00C6554A"/>
    <w:rPr>
      <w:caps/>
    </w:rPr>
  </w:style>
  <w:style w:type="paragraph" w:styleId="Photo" w:customStyle="1">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styleId="HeaderChar" w:customStyle="1">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styleId="Heading3Char" w:customStyle="1">
    <w:name w:val="Heading 3 Char"/>
    <w:basedOn w:val="DefaultParagraphFont"/>
    <w:link w:val="Heading3"/>
    <w:uiPriority w:val="9"/>
    <w:rsid w:val="00C6554A"/>
    <w:rPr>
      <w:rFonts w:asciiTheme="majorHAnsi" w:hAnsiTheme="majorHAnsi" w:eastAsiaTheme="majorEastAsia" w:cstheme="majorBidi"/>
      <w:color w:val="004F5B" w:themeColor="accent1" w:themeShade="7F"/>
      <w:sz w:val="24"/>
      <w:szCs w:val="24"/>
    </w:rPr>
  </w:style>
  <w:style w:type="character" w:styleId="Heading8Char" w:customStyle="1">
    <w:name w:val="Heading 8 Char"/>
    <w:basedOn w:val="DefaultParagraphFont"/>
    <w:link w:val="Heading8"/>
    <w:uiPriority w:val="9"/>
    <w:semiHidden/>
    <w:rsid w:val="00C6554A"/>
    <w:rPr>
      <w:rFonts w:asciiTheme="majorHAnsi" w:hAnsiTheme="majorHAnsi" w:eastAsiaTheme="majorEastAsia" w:cstheme="majorBidi"/>
      <w:color w:val="272727" w:themeColor="text1" w:themeTint="D8"/>
      <w:szCs w:val="21"/>
    </w:rPr>
  </w:style>
  <w:style w:type="character" w:styleId="Heading9Char" w:customStyle="1">
    <w:name w:val="Heading 9 Char"/>
    <w:basedOn w:val="DefaultParagraphFont"/>
    <w:link w:val="Heading9"/>
    <w:uiPriority w:val="9"/>
    <w:semiHidden/>
    <w:rsid w:val="00C6554A"/>
    <w:rPr>
      <w:rFonts w:asciiTheme="majorHAnsi" w:hAnsiTheme="majorHAnsi" w:eastAsiaTheme="majorEastAsia"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color="007789" w:themeColor="accent1" w:themeShade="BF" w:sz="4" w:space="10"/>
        <w:bottom w:val="single" w:color="007789" w:themeColor="accent1" w:themeShade="BF" w:sz="4" w:space="10"/>
      </w:pBdr>
      <w:spacing w:before="360" w:after="360"/>
      <w:ind w:left="864" w:right="864"/>
      <w:jc w:val="center"/>
    </w:pPr>
    <w:rPr>
      <w:i/>
      <w:iCs/>
      <w:color w:val="007789" w:themeColor="accent1" w:themeShade="BF"/>
    </w:rPr>
  </w:style>
  <w:style w:type="character" w:styleId="IntenseQuoteChar" w:customStyle="1">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styleId="BalloonTextChar" w:customStyle="1">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color="007789" w:themeColor="accent1" w:themeShade="BF" w:sz="2" w:space="10"/>
        <w:left w:val="single" w:color="007789" w:themeColor="accent1" w:themeShade="BF" w:sz="2" w:space="10"/>
        <w:bottom w:val="single" w:color="007789" w:themeColor="accent1" w:themeShade="BF" w:sz="2" w:space="10"/>
        <w:right w:val="single" w:color="007789" w:themeColor="accent1" w:themeShade="BF" w:sz="2" w:space="10"/>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styleId="BodyText3Char" w:customStyle="1">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styleId="BodyTextIndent3Char" w:customStyle="1">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styleId="CommentTextChar" w:customStyle="1">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styleId="CommentSubjectChar" w:customStyle="1">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styleId="DocumentMapChar" w:customStyle="1">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styleId="EndnoteTextChar" w:customStyle="1">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hAnsiTheme="majorHAnsi" w:eastAsiaTheme="majorEastAsia"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styleId="FootnoteTextChar" w:customStyle="1">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styleId="HTMLPreformattedChar" w:customStyle="1">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styleId="MacroTextChar" w:customStyle="1">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styleId="PlainTextChar" w:customStyle="1">
    <w:name w:val="Plain Text Char"/>
    <w:basedOn w:val="DefaultParagraphFont"/>
    <w:link w:val="PlainText"/>
    <w:uiPriority w:val="99"/>
    <w:semiHidden/>
    <w:rsid w:val="00C6554A"/>
    <w:rPr>
      <w:rFonts w:ascii="Consolas" w:hAnsi="Consolas"/>
      <w:szCs w:val="21"/>
    </w:rPr>
  </w:style>
  <w:style w:type="character" w:styleId="Heading7Char" w:customStyle="1">
    <w:name w:val="Heading 7 Char"/>
    <w:basedOn w:val="DefaultParagraphFont"/>
    <w:link w:val="Heading7"/>
    <w:uiPriority w:val="9"/>
    <w:semiHidden/>
    <w:rsid w:val="002554CD"/>
    <w:rPr>
      <w:rFonts w:asciiTheme="majorHAnsi" w:hAnsiTheme="majorHAnsi" w:eastAsiaTheme="majorEastAsia" w:cstheme="majorBidi"/>
      <w:i/>
      <w:iCs/>
      <w:color w:val="004F5B" w:themeColor="accent1" w:themeShade="7F"/>
    </w:rPr>
  </w:style>
  <w:style w:type="character" w:styleId="Heading6Char" w:customStyle="1">
    <w:name w:val="Heading 6 Char"/>
    <w:basedOn w:val="DefaultParagraphFont"/>
    <w:link w:val="Heading6"/>
    <w:uiPriority w:val="9"/>
    <w:semiHidden/>
    <w:rsid w:val="002554CD"/>
    <w:rPr>
      <w:rFonts w:asciiTheme="majorHAnsi" w:hAnsiTheme="majorHAnsi" w:eastAsiaTheme="majorEastAsia" w:cstheme="majorBidi"/>
      <w:color w:val="004F5B" w:themeColor="accent1" w:themeShade="7F"/>
    </w:rPr>
  </w:style>
  <w:style w:type="paragraph" w:styleId="NormalWeb">
    <w:name w:val="Normal (Web)"/>
    <w:basedOn w:val="Normal"/>
    <w:uiPriority w:val="99"/>
    <w:unhideWhenUsed/>
    <w:rsid w:val="009B1D0E"/>
    <w:pPr>
      <w:spacing w:before="100" w:beforeAutospacing="1" w:after="100" w:afterAutospacing="1" w:line="240" w:lineRule="auto"/>
    </w:pPr>
    <w:rPr>
      <w:rFonts w:ascii="Times New Roman" w:hAnsi="Times New Roman" w:eastAsia="Times New Roman" w:cs="Times New Roman"/>
      <w:color w:val="auto"/>
      <w:sz w:val="24"/>
      <w:szCs w:val="24"/>
    </w:rPr>
  </w:style>
  <w:style w:type="paragraph" w:styleId="ListParagraph">
    <w:name w:val="List Paragraph"/>
    <w:basedOn w:val="Normal"/>
    <w:uiPriority w:val="34"/>
    <w:qFormat/>
    <w:rsid w:val="009B1D0E"/>
    <w:pPr>
      <w:spacing w:before="0" w:after="0" w:line="240" w:lineRule="auto"/>
      <w:ind w:left="720"/>
      <w:contextualSpacing/>
    </w:pPr>
    <w:rPr>
      <w:color w:val="auto"/>
      <w:sz w:val="24"/>
      <w:szCs w:val="24"/>
    </w:rPr>
  </w:style>
  <w:style w:type="paragraph" w:styleId="H1" w:customStyle="1">
    <w:name w:val="H1"/>
    <w:basedOn w:val="Heading1"/>
    <w:next w:val="Heading1"/>
    <w:autoRedefine/>
    <w:rsid w:val="00011916"/>
    <w:pPr>
      <w:keepNext w:val="0"/>
      <w:keepLines w:val="0"/>
      <w:spacing w:before="0" w:after="200" w:line="276" w:lineRule="auto"/>
      <w:contextualSpacing w:val="0"/>
      <w:jc w:val="center"/>
      <w:outlineLvl w:val="9"/>
    </w:pPr>
    <w:rPr>
      <w:rFonts w:asciiTheme="minorHAnsi" w:hAnsiTheme="minorHAnsi" w:eastAsiaTheme="minorHAnsi" w:cstheme="minorBidi"/>
      <w:color w:val="auto"/>
      <w:sz w:val="24"/>
      <w:szCs w:val="24"/>
    </w:rPr>
  </w:style>
  <w:style w:type="paragraph" w:styleId="H2" w:customStyle="1">
    <w:name w:val="H2"/>
    <w:basedOn w:val="Heading2"/>
    <w:next w:val="Heading2"/>
    <w:autoRedefine/>
    <w:rsid w:val="009B1D0E"/>
    <w:pPr>
      <w:spacing w:before="40" w:line="240" w:lineRule="auto"/>
      <w:contextualSpacing w:val="0"/>
    </w:pPr>
    <w:rPr>
      <w:rFonts w:ascii="MS 1451" w:hAnsi="MS 1451"/>
      <w:b/>
      <w:caps w:val="0"/>
      <w:sz w:val="28"/>
      <w:szCs w:val="26"/>
    </w:rPr>
  </w:style>
  <w:style w:type="paragraph" w:styleId="H5" w:customStyle="1">
    <w:name w:val="H5"/>
    <w:basedOn w:val="Heading2"/>
    <w:autoRedefine/>
    <w:rsid w:val="009B1D0E"/>
    <w:pPr>
      <w:spacing w:before="40" w:line="240" w:lineRule="auto"/>
      <w:ind w:left="720"/>
      <w:contextualSpacing w:val="0"/>
    </w:pPr>
    <w:rPr>
      <w:rFonts w:ascii="MS 1451 Condensed Black" w:hAnsi="MS 1451 Condensed Black" w:cstheme="minorHAnsi"/>
      <w:b/>
      <w:caps w:val="0"/>
      <w:sz w:val="20"/>
      <w:szCs w:val="20"/>
    </w:rPr>
  </w:style>
  <w:style w:type="table" w:styleId="TableGrid">
    <w:name w:val="Table Grid"/>
    <w:basedOn w:val="TableNormal"/>
    <w:uiPriority w:val="39"/>
    <w:rsid w:val="009B1D0E"/>
    <w:pPr>
      <w:spacing w:before="0" w:line="276" w:lineRule="auto"/>
    </w:pPr>
    <w:rPr>
      <w:color w:val="auto"/>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Spacing">
    <w:name w:val="No Spacing"/>
    <w:uiPriority w:val="1"/>
    <w:qFormat/>
    <w:rsid w:val="009B1D0E"/>
    <w:pPr>
      <w:spacing w:before="0" w:line="276" w:lineRule="auto"/>
    </w:pPr>
    <w:rPr>
      <w:color w:val="auto"/>
      <w:sz w:val="24"/>
      <w:szCs w:val="24"/>
    </w:rPr>
  </w:style>
  <w:style w:type="paragraph" w:styleId="TOCHeading">
    <w:name w:val="TOC Heading"/>
    <w:basedOn w:val="Heading1"/>
    <w:next w:val="Normal"/>
    <w:uiPriority w:val="39"/>
    <w:unhideWhenUsed/>
    <w:qFormat/>
    <w:rsid w:val="00F97F30"/>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7B56BD"/>
    <w:pPr>
      <w:tabs>
        <w:tab w:val="right" w:leader="dot" w:pos="9360"/>
      </w:tabs>
      <w:spacing w:after="100"/>
      <w:jc w:val="both"/>
    </w:pPr>
    <w:rPr>
      <w:rFonts w:asciiTheme="majorHAnsi" w:hAnsiTheme="majorHAnsi"/>
      <w:noProof/>
    </w:rPr>
  </w:style>
  <w:style w:type="paragraph" w:styleId="TOC2">
    <w:name w:val="toc 2"/>
    <w:basedOn w:val="Normal"/>
    <w:next w:val="Normal"/>
    <w:autoRedefine/>
    <w:uiPriority w:val="39"/>
    <w:unhideWhenUsed/>
    <w:rsid w:val="00010F94"/>
    <w:pPr>
      <w:tabs>
        <w:tab w:val="right" w:leader="dot" w:pos="8630"/>
      </w:tabs>
      <w:spacing w:after="100"/>
      <w:ind w:left="220"/>
    </w:pPr>
    <w:rPr>
      <w:rFonts w:asciiTheme="majorHAnsi" w:hAnsiTheme="majorHAnsi"/>
      <w:noProof/>
      <w:sz w:val="18"/>
    </w:rPr>
  </w:style>
  <w:style w:type="character" w:styleId="Heading4Char" w:customStyle="1">
    <w:name w:val="Heading 4 Char"/>
    <w:basedOn w:val="DefaultParagraphFont"/>
    <w:link w:val="Heading4"/>
    <w:uiPriority w:val="9"/>
    <w:rsid w:val="00D75A4D"/>
    <w:rPr>
      <w:rFonts w:asciiTheme="majorHAnsi" w:hAnsiTheme="majorHAnsi" w:eastAsiaTheme="majorEastAsia" w:cstheme="majorBidi"/>
      <w:i/>
      <w:iCs/>
      <w:color w:val="007789" w:themeColor="accent1" w:themeShade="BF"/>
    </w:rPr>
  </w:style>
  <w:style w:type="character" w:styleId="Heading5Char" w:customStyle="1">
    <w:name w:val="Heading 5 Char"/>
    <w:basedOn w:val="DefaultParagraphFont"/>
    <w:link w:val="Heading5"/>
    <w:uiPriority w:val="9"/>
    <w:rsid w:val="00D75A4D"/>
    <w:rPr>
      <w:rFonts w:asciiTheme="majorHAnsi" w:hAnsiTheme="majorHAnsi" w:eastAsiaTheme="majorEastAsia" w:cstheme="majorBidi"/>
      <w:color w:val="007789" w:themeColor="accent1" w:themeShade="BF"/>
    </w:rPr>
  </w:style>
  <w:style w:type="paragraph" w:styleId="TOC3">
    <w:name w:val="toc 3"/>
    <w:basedOn w:val="Normal"/>
    <w:next w:val="Normal"/>
    <w:autoRedefine/>
    <w:uiPriority w:val="39"/>
    <w:unhideWhenUsed/>
    <w:rsid w:val="00412694"/>
    <w:pPr>
      <w:spacing w:after="100"/>
      <w:ind w:left="440"/>
    </w:pPr>
  </w:style>
  <w:style w:type="paragraph" w:styleId="Style1" w:customStyle="1">
    <w:name w:val="Style1"/>
    <w:link w:val="Style1Char"/>
    <w:qFormat/>
    <w:rsid w:val="0088187B"/>
    <w:rPr>
      <w:rFonts w:asciiTheme="majorHAnsi" w:hAnsiTheme="majorHAnsi" w:eastAsiaTheme="majorEastAsia" w:cstheme="majorBidi"/>
      <w:color w:val="007789" w:themeColor="accent1" w:themeShade="BF"/>
    </w:rPr>
  </w:style>
  <w:style w:type="character" w:styleId="Style1Char" w:customStyle="1">
    <w:name w:val="Style1 Char"/>
    <w:basedOn w:val="Heading5Char"/>
    <w:link w:val="Style1"/>
    <w:rsid w:val="0088187B"/>
    <w:rPr>
      <w:rFonts w:asciiTheme="majorHAnsi" w:hAnsiTheme="majorHAnsi" w:eastAsiaTheme="majorEastAsia" w:cstheme="majorBidi"/>
      <w:color w:val="007789" w:themeColor="accent1" w:themeShade="BF"/>
    </w:rPr>
  </w:style>
  <w:style w:type="paragraph" w:styleId="Revision">
    <w:name w:val="Revision"/>
    <w:hidden/>
    <w:uiPriority w:val="99"/>
    <w:semiHidden/>
    <w:rsid w:val="008F35B5"/>
    <w:pPr>
      <w:spacing w:before="0" w:after="0" w:line="240" w:lineRule="auto"/>
    </w:pPr>
  </w:style>
  <w:style w:type="table" w:styleId="GridTable4-Accent1">
    <w:name w:val="Grid Table 4 Accent 1"/>
    <w:basedOn w:val="TableNormal"/>
    <w:uiPriority w:val="49"/>
    <w:pPr>
      <w:spacing w:after="0" w:line="240" w:lineRule="auto"/>
    </w:pPr>
    <w:tblPr>
      <w:tblStyleRowBandSize w:val="1"/>
      <w:tblStyleColBandSize w:val="1"/>
      <w:tblBorders>
        <w:top w:val="single" w:color="3BE4FF" w:themeColor="accent1" w:themeTint="99" w:sz="4" w:space="0"/>
        <w:left w:val="single" w:color="3BE4FF" w:themeColor="accent1" w:themeTint="99" w:sz="4" w:space="0"/>
        <w:bottom w:val="single" w:color="3BE4FF" w:themeColor="accent1" w:themeTint="99" w:sz="4" w:space="0"/>
        <w:right w:val="single" w:color="3BE4FF" w:themeColor="accent1" w:themeTint="99" w:sz="4" w:space="0"/>
        <w:insideH w:val="single" w:color="3BE4FF" w:themeColor="accent1" w:themeTint="99" w:sz="4" w:space="0"/>
        <w:insideV w:val="single" w:color="3BE4FF" w:themeColor="accent1" w:themeTint="99" w:sz="4" w:space="0"/>
      </w:tblBorders>
    </w:tblPr>
    <w:tblStylePr w:type="firstRow">
      <w:rPr>
        <w:b/>
        <w:bCs/>
        <w:color w:val="FFFFFF" w:themeColor="background1"/>
      </w:rPr>
      <w:tblPr/>
      <w:tcPr>
        <w:tcBorders>
          <w:top w:val="single" w:color="00A0B8" w:themeColor="accent1" w:sz="4" w:space="0"/>
          <w:left w:val="single" w:color="00A0B8" w:themeColor="accent1" w:sz="4" w:space="0"/>
          <w:bottom w:val="single" w:color="00A0B8" w:themeColor="accent1" w:sz="4" w:space="0"/>
          <w:right w:val="single" w:color="00A0B8" w:themeColor="accent1" w:sz="4" w:space="0"/>
          <w:insideH w:val="nil"/>
          <w:insideV w:val="nil"/>
        </w:tcBorders>
        <w:shd w:val="clear" w:color="auto" w:fill="00A0B8" w:themeFill="accent1"/>
      </w:tcPr>
    </w:tblStylePr>
    <w:tblStylePr w:type="lastRow">
      <w:rPr>
        <w:b/>
        <w:bCs/>
      </w:rPr>
      <w:tblPr/>
      <w:tcPr>
        <w:tcBorders>
          <w:top w:val="double" w:color="00A0B8" w:themeColor="accent1" w:sz="4" w:space="0"/>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omments" Target="comments.xml" Id="rId13" /><Relationship Type="http://schemas.openxmlformats.org/officeDocument/2006/relationships/header" Target="header1.xml" Id="rId18" /><Relationship Type="http://schemas.openxmlformats.org/officeDocument/2006/relationships/customXml" Target="../customXml/item3.xml" Id="rId3" /><Relationship Type="http://schemas.openxmlformats.org/officeDocument/2006/relationships/footer" Target="footer2.xml" Id="rId21" /><Relationship Type="http://schemas.openxmlformats.org/officeDocument/2006/relationships/settings" Target="settings.xml" Id="rId7" /><Relationship Type="http://schemas.openxmlformats.org/officeDocument/2006/relationships/image" Target="media/image4.jpeg" Id="rId17" /><Relationship Type="http://schemas.openxmlformats.org/officeDocument/2006/relationships/customXml" Target="../customXml/item2.xml" Id="rId2" /><Relationship Type="http://schemas.openxmlformats.org/officeDocument/2006/relationships/header" Target="header2.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theme" Target="theme/theme1.xml" Id="rId24" /><Relationship Type="http://schemas.openxmlformats.org/officeDocument/2006/relationships/numbering" Target="numbering.xml" Id="rId5" /><Relationship Type="http://schemas.microsoft.com/office/2016/09/relationships/commentsIds" Target="commentsIds.xml" Id="rId15" /><Relationship Type="http://schemas.microsoft.com/office/2011/relationships/people" Target="people.xml" Id="rId23" /><Relationship Type="http://schemas.openxmlformats.org/officeDocument/2006/relationships/endnotes" Target="endnotes.xml" Id="rId10" /><Relationship Type="http://schemas.openxmlformats.org/officeDocument/2006/relationships/footer" Target="footer1.xml" Id="rId19" /><Relationship Type="http://schemas.openxmlformats.org/officeDocument/2006/relationships/customXml" Target="../customXml/item4.xml" Id="rId4" /><Relationship Type="http://schemas.openxmlformats.org/officeDocument/2006/relationships/footnotes" Target="footnotes.xml" Id="rId9" /><Relationship Type="http://schemas.microsoft.com/office/2011/relationships/commentsExtended" Target="commentsExtended.xml" Id="rId14" /><Relationship Type="http://schemas.openxmlformats.org/officeDocument/2006/relationships/fontTable" Target="fontTable.xml" Id="rId22" /><Relationship Type="http://schemas.openxmlformats.org/officeDocument/2006/relationships/image" Target="/media/image4.png" Id="R6d1252e6843149e9" /><Relationship Type="http://schemas.openxmlformats.org/officeDocument/2006/relationships/image" Target="/media/image3.jpg" Id="R938a901538e143f6" /><Relationship Type="http://schemas.openxmlformats.org/officeDocument/2006/relationships/image" Target="/media/image3.png" Id="R96bb8c62edd44cfd"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santos\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288805D76205F46ADBC12780B43A165" ma:contentTypeVersion="0" ma:contentTypeDescription="Create a new document." ma:contentTypeScope="" ma:versionID="2c2b9220d0b416dc59f0f003a0a00e63">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2BA0775-13D0-495E-8502-CA875A74BBD2}">
  <ds:schemaRefs>
    <ds:schemaRef ds:uri="http://schemas.openxmlformats.org/officeDocument/2006/bibliography"/>
  </ds:schemaRefs>
</ds:datastoreItem>
</file>

<file path=customXml/itemProps2.xml><?xml version="1.0" encoding="utf-8"?>
<ds:datastoreItem xmlns:ds="http://schemas.openxmlformats.org/officeDocument/2006/customXml" ds:itemID="{218E995D-3519-4604-B5C7-A83FDCFEA270}">
  <ds:schemaRefs>
    <ds:schemaRef ds:uri="7961d6c5-4d59-40b6-af0f-41aa6a690069"/>
    <ds:schemaRef ds:uri="http://purl.org/dc/terms/"/>
    <ds:schemaRef ds:uri="http://schemas.microsoft.com/office/2006/documentManagement/types"/>
    <ds:schemaRef ds:uri="http://schemas.openxmlformats.org/package/2006/metadata/core-properties"/>
    <ds:schemaRef ds:uri="0d713c93-d4f5-4ae6-b91f-b4910c4be607"/>
    <ds:schemaRef ds:uri="http://purl.org/dc/elements/1.1/"/>
    <ds:schemaRef ds:uri="http://schemas.microsoft.com/office/2006/metadata/propertie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53434A1B-9504-4092-8A9D-7B0D08E84FC0}"/>
</file>

<file path=customXml/itemProps4.xml><?xml version="1.0" encoding="utf-8"?>
<ds:datastoreItem xmlns:ds="http://schemas.openxmlformats.org/officeDocument/2006/customXml" ds:itemID="{F47F2DD5-84E3-494C-A6BE-C37825C33B39}">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Student%20report%20with%20cover%20photo.dotx</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Michaelvincent Santos</dc:creator>
  <cp:keywords/>
  <dc:description/>
  <cp:lastModifiedBy>Chika Uchendu</cp:lastModifiedBy>
  <cp:revision>448</cp:revision>
  <dcterms:created xsi:type="dcterms:W3CDTF">2018-09-04T22:50:00Z</dcterms:created>
  <dcterms:modified xsi:type="dcterms:W3CDTF">2018-09-12T16:20:16Z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msantos@microsoft.com</vt:lpwstr>
  </property>
  <property fmtid="{D5CDD505-2E9C-101B-9397-08002B2CF9AE}" pid="5" name="MSIP_Label_f42aa342-8706-4288-bd11-ebb85995028c_SetDate">
    <vt:lpwstr>2018-09-04T22:52:34.4251662Z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0x0101001288805D76205F46ADBC12780B43A165</vt:lpwstr>
  </property>
</Properties>
</file>